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  <w:rPr>
          <w:del w:id="0" w:author="Gang Huang" w:date="2019-11-05T20:22:27Z"/>
        </w:rPr>
      </w:pPr>
      <w:del w:id="1" w:author="Gang Huang" w:date="2019-11-05T20:22:27Z">
        <w:r>
          <w:rPr>
            <w:rFonts w:hint="eastAsia"/>
          </w:rPr>
          <w:delText>课程:</w:delText>
        </w:r>
      </w:del>
      <w:del w:id="2" w:author="Gang Huang" w:date="2019-11-05T20:22:27Z">
        <w:r>
          <w:rPr/>
          <w:delText xml:space="preserve"> </w:delText>
        </w:r>
      </w:del>
      <w:del w:id="3" w:author="Gang Huang" w:date="2019-11-05T20:22:27Z">
        <w:r>
          <w:rPr>
            <w:rFonts w:hint="eastAsia"/>
          </w:rPr>
          <w:delText>决策树算法</w:delText>
        </w:r>
      </w:del>
    </w:p>
    <w:p>
      <w:pPr>
        <w:pStyle w:val="37"/>
        <w:rPr>
          <w:del w:id="4" w:author="Gang Huang" w:date="2019-11-05T20:22:27Z"/>
        </w:rPr>
      </w:pPr>
      <w:del w:id="5" w:author="Gang Huang" w:date="2019-11-05T20:22:27Z">
        <w:r>
          <w:rPr>
            <w:rFonts w:hint="eastAsia"/>
          </w:rPr>
          <w:delText>理解</w:delText>
        </w:r>
      </w:del>
      <w:del w:id="6" w:author="Gang Huang" w:date="2019-11-05T20:22:27Z">
        <w:r>
          <w:rPr>
            <w:rFonts w:hint="eastAsia"/>
            <w:b/>
          </w:rPr>
          <w:delText>概率</w:delText>
        </w:r>
      </w:del>
      <w:del w:id="7" w:author="Gang Huang" w:date="2019-11-05T20:22:27Z">
        <w:r>
          <w:rPr>
            <w:rFonts w:hint="eastAsia"/>
          </w:rPr>
          <w:delText>的基本概念;(掌握)</w:delText>
        </w:r>
      </w:del>
    </w:p>
    <w:p>
      <w:pPr>
        <w:pStyle w:val="37"/>
        <w:rPr>
          <w:del w:id="8" w:author="Gang Huang" w:date="2019-11-05T20:22:27Z"/>
        </w:rPr>
      </w:pPr>
      <w:del w:id="9" w:author="Gang Huang" w:date="2019-11-05T20:22:27Z">
        <w:r>
          <w:rPr>
            <w:rFonts w:hint="eastAsia"/>
          </w:rPr>
          <w:delText>分类算法基本概念;(了解)</w:delText>
        </w:r>
      </w:del>
    </w:p>
    <w:p>
      <w:pPr>
        <w:pStyle w:val="37"/>
        <w:rPr>
          <w:del w:id="10" w:author="Gang Huang" w:date="2019-11-05T20:22:27Z"/>
        </w:rPr>
      </w:pPr>
      <w:del w:id="11" w:author="Gang Huang" w:date="2019-11-05T20:22:27Z">
        <w:r>
          <w:rPr>
            <w:rFonts w:hint="eastAsia"/>
          </w:rPr>
          <w:delText>数据集,训练样本;(了解)</w:delText>
        </w:r>
      </w:del>
    </w:p>
    <w:p>
      <w:pPr>
        <w:pStyle w:val="37"/>
        <w:rPr>
          <w:del w:id="12" w:author="Gang Huang" w:date="2019-11-05T20:22:27Z"/>
        </w:rPr>
      </w:pPr>
      <w:del w:id="13" w:author="Gang Huang" w:date="2019-11-05T20:22:27Z">
        <w:r>
          <w:rPr>
            <w:rFonts w:hint="eastAsia"/>
          </w:rPr>
          <w:delText>信息熵,信息增益,基尼指数的计算和程序实现. (掌握)</w:delText>
        </w:r>
      </w:del>
    </w:p>
    <w:p>
      <w:pPr>
        <w:pStyle w:val="37"/>
        <w:numPr>
          <w:ilvl w:val="0"/>
          <w:numId w:val="0"/>
        </w:numPr>
        <w:rPr>
          <w:del w:id="14" w:author="Gang Huang" w:date="2019-11-05T20:23:01Z"/>
        </w:rPr>
      </w:pPr>
    </w:p>
    <w:p>
      <w:pPr>
        <w:pStyle w:val="31"/>
        <w:numPr>
          <w:ilvl w:val="-1"/>
          <w:numId w:val="0"/>
        </w:numPr>
        <w:ind w:left="0" w:firstLine="0"/>
        <w:rPr>
          <w:del w:id="16" w:author="Gang Huang" w:date="2019-11-05T20:23:25Z"/>
        </w:rPr>
        <w:pPrChange w:id="15" w:author="Gang Huang" w:date="2019-11-05T20:23:29Z">
          <w:pPr>
            <w:pStyle w:val="31"/>
          </w:pPr>
        </w:pPrChange>
      </w:pPr>
      <w:del w:id="17" w:author="Gang Huang" w:date="2019-11-05T20:23:28Z">
        <w:r>
          <w:rPr>
            <w:rFonts w:hint="eastAsia"/>
          </w:rPr>
          <w:delText>基本概</w:delText>
        </w:r>
      </w:del>
      <w:del w:id="18" w:author="Gang Huang" w:date="2019-11-05T20:23:27Z">
        <w:r>
          <w:rPr>
            <w:rFonts w:hint="eastAsia"/>
          </w:rPr>
          <w:delText>念:</w:delText>
        </w:r>
      </w:del>
      <w:del w:id="19" w:author="Gang Huang" w:date="2019-11-05T20:23:26Z">
        <w:r>
          <w:rPr/>
          <w:delText xml:space="preserve"> 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21" w:author="Gang Huang" w:date="2019-11-05T20:23:24Z"/>
        </w:rPr>
        <w:pPrChange w:id="20" w:author="Gang Huang" w:date="2019-11-05T20:23:29Z">
          <w:pPr>
            <w:pStyle w:val="39"/>
          </w:pPr>
        </w:pPrChange>
      </w:pPr>
      <w:del w:id="22" w:author="Gang Huang" w:date="2019-11-05T20:23:24Z">
        <w:r>
          <w:rPr>
            <w:rFonts w:hint="eastAsia"/>
          </w:rPr>
          <w:delText>我们已经知道,</w:delText>
        </w:r>
      </w:del>
      <w:del w:id="23" w:author="Gang Huang" w:date="2019-11-05T20:23:24Z">
        <w:r>
          <w:rPr/>
          <w:delText xml:space="preserve"> </w:delText>
        </w:r>
      </w:del>
      <w:del w:id="24" w:author="Gang Huang" w:date="2019-11-05T20:23:24Z">
        <w:r>
          <w:rPr>
            <w:rFonts w:hint="eastAsia"/>
          </w:rPr>
          <w:delText>机器学习一般分为:监督学习,非监督学习,强化学习.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26" w:author="Gang Huang" w:date="2019-11-05T20:23:24Z"/>
        </w:rPr>
        <w:pPrChange w:id="25" w:author="Gang Huang" w:date="2019-11-05T20:23:29Z">
          <w:pPr>
            <w:pStyle w:val="39"/>
          </w:pPr>
        </w:pPrChange>
      </w:pPr>
      <w:del w:id="27" w:author="Gang Huang" w:date="2019-11-05T20:23:24Z">
        <w:r>
          <w:rPr>
            <w:rFonts w:hint="eastAsia"/>
          </w:rPr>
          <w:delText>监督学习:训练样本中同时包含有特征和标签信息的机器学习算法.</w:delText>
        </w:r>
      </w:del>
      <w:del w:id="28" w:author="Gang Huang" w:date="2019-11-05T20:23:24Z">
        <w:r>
          <w:rPr/>
          <w:delText xml:space="preserve"> </w:delText>
        </w:r>
      </w:del>
      <w:del w:id="29" w:author="Gang Huang" w:date="2019-11-05T20:23:24Z">
        <w:r>
          <w:rPr>
            <w:rFonts w:hint="eastAsia"/>
          </w:rPr>
          <w:delText>换句话说,</w:delText>
        </w:r>
      </w:del>
      <w:del w:id="30" w:author="Gang Huang" w:date="2019-11-05T20:23:24Z">
        <w:r>
          <w:rPr/>
          <w:delText xml:space="preserve"> </w:delText>
        </w:r>
      </w:del>
      <w:del w:id="31" w:author="Gang Huang" w:date="2019-11-05T20:23:24Z">
        <w:r>
          <w:rPr>
            <w:rFonts w:hint="eastAsia"/>
          </w:rPr>
          <w:delText>有</w:delText>
        </w:r>
      </w:del>
      <w:del w:id="32" w:author="Gang Huang" w:date="2019-11-05T20:23:24Z">
        <w:r>
          <w:rPr/>
          <w:delText>”</w:delText>
        </w:r>
      </w:del>
      <w:del w:id="33" w:author="Gang Huang" w:date="2019-11-05T20:23:24Z">
        <w:r>
          <w:rPr>
            <w:rFonts w:hint="eastAsia"/>
          </w:rPr>
          <w:delText>输入</w:delText>
        </w:r>
      </w:del>
      <w:del w:id="34" w:author="Gang Huang" w:date="2019-11-05T20:23:24Z">
        <w:r>
          <w:rPr/>
          <w:delText>—</w:delText>
        </w:r>
      </w:del>
      <w:del w:id="35" w:author="Gang Huang" w:date="2019-11-05T20:23:24Z">
        <w:r>
          <w:rPr>
            <w:rFonts w:hint="eastAsia"/>
          </w:rPr>
          <w:delText>输出</w:delText>
        </w:r>
      </w:del>
      <w:del w:id="36" w:author="Gang Huang" w:date="2019-11-05T20:23:24Z">
        <w:r>
          <w:rPr/>
          <w:delText>”</w:delText>
        </w:r>
      </w:del>
      <w:del w:id="37" w:author="Gang Huang" w:date="2019-11-05T20:23:24Z">
        <w:r>
          <w:rPr>
            <w:rFonts w:hint="eastAsia"/>
          </w:rPr>
          <w:delText>对的机器学习算法,就称为</w:delText>
        </w:r>
      </w:del>
      <w:del w:id="38" w:author="Gang Huang" w:date="2019-11-05T20:23:24Z">
        <w:r>
          <w:rPr>
            <w:rFonts w:hint="eastAsia"/>
            <w:b/>
          </w:rPr>
          <w:delText>监督学习</w:delText>
        </w:r>
      </w:del>
      <w:del w:id="39" w:author="Gang Huang" w:date="2019-11-05T20:23:24Z">
        <w:r>
          <w:rPr>
            <w:rFonts w:hint="eastAsia"/>
          </w:rPr>
          <w:delText>.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41" w:author="Gang Huang" w:date="2019-11-05T20:23:24Z"/>
        </w:rPr>
        <w:pPrChange w:id="40" w:author="Gang Huang" w:date="2019-11-05T20:23:29Z">
          <w:pPr>
            <w:pStyle w:val="39"/>
          </w:pPr>
        </w:pPrChange>
      </w:pPr>
      <w:del w:id="42" w:author="Gang Huang" w:date="2019-11-05T20:23:24Z">
        <w:r>
          <w:rPr>
            <w:rFonts w:hint="eastAsia"/>
          </w:rPr>
          <w:delText>监督学习包含分类和回归两种算法.</w:delText>
        </w:r>
      </w:del>
      <w:del w:id="43" w:author="Gang Huang" w:date="2019-11-05T20:23:24Z">
        <w:r>
          <w:rPr/>
          <w:delText xml:space="preserve"> </w:delText>
        </w:r>
      </w:del>
      <w:del w:id="44" w:author="Gang Huang" w:date="2019-11-05T20:23:24Z">
        <w:r>
          <w:rPr>
            <w:rFonts w:hint="eastAsia"/>
          </w:rPr>
          <w:delText>这类算法必须知道预测什么(这类算法必须知道目标变量的分类信息)才可进行.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46" w:author="Gang Huang" w:date="2019-11-05T20:23:24Z"/>
        </w:rPr>
        <w:pPrChange w:id="45" w:author="Gang Huang" w:date="2019-11-05T20:23:29Z">
          <w:pPr>
            <w:pStyle w:val="37"/>
            <w:numPr>
              <w:ilvl w:val="0"/>
              <w:numId w:val="0"/>
            </w:numPr>
            <w:ind w:left="562"/>
          </w:pPr>
        </w:pPrChange>
      </w:pPr>
      <w:del w:id="47" w:author="Gang Huang" w:date="2019-11-05T20:23:24Z">
        <w:r>
          <w:rPr>
            <w:rFonts w:hint="eastAsia"/>
          </w:rPr>
          <w:delText>数据集:</w:delText>
        </w:r>
      </w:del>
      <w:del w:id="48" w:author="Gang Huang" w:date="2019-11-05T20:23:24Z">
        <w:r>
          <w:rPr/>
          <w:delText xml:space="preserve"> </w:delText>
        </w:r>
      </w:del>
      <m:oMath>
        <w:del w:id="49" w:author="Gang Huang" w:date="2019-11-05T20:23:24Z">
          <m:r>
            <m:rPr>
              <m:sty m:val="p"/>
            </m:rPr>
            <w:rPr>
              <w:rFonts w:ascii="Cambria Math" w:hAnsi="Cambria Math"/>
            </w:rPr>
            <m:t>D</m:t>
          </m:r>
        </w:del>
        <w:del w:id="50" w:author="Gang Huang" w:date="2019-11-05T20:23:24Z">
          <m:r>
            <m:rPr>
              <m:sty m:val="p"/>
            </m:rPr>
            <w:rPr>
              <w:rFonts w:hint="eastAsia" w:ascii="Cambria Math" w:hAnsi="Cambria Math"/>
            </w:rPr>
            <m:t>:{</m:t>
          </m:r>
        </w:del>
        <m:d>
          <m:dPr>
            <m:ctrlPr>
              <w:del w:id="51" w:author="Gang Huang" w:date="2019-11-05T20:23:24Z">
                <w:rPr>
                  <w:rFonts w:ascii="Cambria Math" w:hAnsi="Cambria Math"/>
                </w:rPr>
              </w:del>
            </m:ctrlPr>
          </m:dPr>
          <m:e>
            <m:sSup>
              <m:sSupPr>
                <m:ctrlPr>
                  <w:del w:id="52" w:author="Gang Huang" w:date="2019-11-05T20:23:24Z">
                    <w:rPr>
                      <w:rFonts w:ascii="Cambria Math" w:hAnsi="Cambria Math"/>
                    </w:rPr>
                  </w:del>
                </m:ctrlPr>
              </m:sSupPr>
              <m:e>
                <w:del w:id="53" w:author="Gang Huang" w:date="2019-11-05T20:23:24Z"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X</m:t>
                  </m:r>
                </w:del>
                <m:ctrlPr>
                  <w:del w:id="54" w:author="Gang Huang" w:date="2019-11-05T20:23:24Z">
                    <w:rPr>
                      <w:rFonts w:ascii="Cambria Math" w:hAnsi="Cambria Math"/>
                    </w:rPr>
                  </w:del>
                </m:ctrlPr>
              </m:e>
              <m:sup>
                <m:d>
                  <m:dPr>
                    <m:ctrlPr>
                      <w:del w:id="55" w:author="Gang Huang" w:date="2019-11-05T20:23:24Z">
                        <w:rPr>
                          <w:rFonts w:ascii="Cambria Math" w:hAnsi="Cambria Math"/>
                        </w:rPr>
                      </w:del>
                    </m:ctrlPr>
                  </m:dPr>
                  <m:e>
                    <w:del w:id="56" w:author="Gang Huang" w:date="2019-11-05T20:23:24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w:del>
                    <m:ctrlPr>
                      <w:del w:id="57" w:author="Gang Huang" w:date="2019-11-05T20:23:24Z">
                        <w:rPr>
                          <w:rFonts w:ascii="Cambria Math" w:hAnsi="Cambria Math"/>
                        </w:rPr>
                      </w:del>
                    </m:ctrlPr>
                  </m:e>
                </m:d>
                <m:ctrlPr>
                  <w:del w:id="58" w:author="Gang Huang" w:date="2019-11-05T20:23:24Z">
                    <w:rPr>
                      <w:rFonts w:ascii="Cambria Math" w:hAnsi="Cambria Math"/>
                    </w:rPr>
                  </w:del>
                </m:ctrlPr>
              </m:sup>
            </m:sSup>
            <w:del w:id="59" w:author="Gang Huang" w:date="2019-11-05T20:23:24Z"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</w:del>
            <m:sSup>
              <m:sSupPr>
                <m:ctrlPr>
                  <w:del w:id="60" w:author="Gang Huang" w:date="2019-11-05T20:23:24Z">
                    <w:rPr>
                      <w:rFonts w:ascii="Cambria Math" w:hAnsi="Cambria Math"/>
                    </w:rPr>
                  </w:del>
                </m:ctrlPr>
              </m:sSupPr>
              <m:e>
                <w:del w:id="61" w:author="Gang Huang" w:date="2019-11-05T20:23:24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w:del>
                <m:ctrlPr>
                  <w:del w:id="62" w:author="Gang Huang" w:date="2019-11-05T20:23:24Z">
                    <w:rPr>
                      <w:rFonts w:ascii="Cambria Math" w:hAnsi="Cambria Math"/>
                    </w:rPr>
                  </w:del>
                </m:ctrlPr>
              </m:e>
              <m:sup>
                <m:d>
                  <m:dPr>
                    <m:ctrlPr>
                      <w:del w:id="63" w:author="Gang Huang" w:date="2019-11-05T20:23:24Z">
                        <w:rPr>
                          <w:rFonts w:ascii="Cambria Math" w:hAnsi="Cambria Math"/>
                        </w:rPr>
                      </w:del>
                    </m:ctrlPr>
                  </m:dPr>
                  <m:e>
                    <w:del w:id="64" w:author="Gang Huang" w:date="2019-11-05T20:23:24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w:del>
                    <m:ctrlPr>
                      <w:del w:id="65" w:author="Gang Huang" w:date="2019-11-05T20:23:24Z">
                        <w:rPr>
                          <w:rFonts w:ascii="Cambria Math" w:hAnsi="Cambria Math"/>
                        </w:rPr>
                      </w:del>
                    </m:ctrlPr>
                  </m:e>
                </m:d>
                <m:ctrlPr>
                  <w:del w:id="66" w:author="Gang Huang" w:date="2019-11-05T20:23:24Z">
                    <w:rPr>
                      <w:rFonts w:ascii="Cambria Math" w:hAnsi="Cambria Math"/>
                    </w:rPr>
                  </w:del>
                </m:ctrlPr>
              </m:sup>
            </m:sSup>
            <m:ctrlPr>
              <w:del w:id="67" w:author="Gang Huang" w:date="2019-11-05T20:23:24Z">
                <w:rPr>
                  <w:rFonts w:ascii="Cambria Math" w:hAnsi="Cambria Math"/>
                </w:rPr>
              </w:del>
            </m:ctrlPr>
          </m:e>
        </m:d>
        <w:del w:id="68" w:author="Gang Huang" w:date="2019-11-05T20:23:24Z">
          <m:r>
            <m:rPr>
              <m:sty m:val="p"/>
            </m:rPr>
            <w:rPr>
              <w:rFonts w:ascii="Cambria Math" w:hAnsi="Cambria Math"/>
            </w:rPr>
            <m:t>,…,</m:t>
          </m:r>
        </w:del>
        <m:d>
          <m:dPr>
            <m:ctrlPr>
              <w:del w:id="69" w:author="Gang Huang" w:date="2019-11-05T20:23:24Z">
                <w:rPr>
                  <w:rFonts w:ascii="Cambria Math" w:hAnsi="Cambria Math"/>
                </w:rPr>
              </w:del>
            </m:ctrlPr>
          </m:dPr>
          <m:e>
            <m:sSup>
              <m:sSupPr>
                <m:ctrlPr>
                  <w:del w:id="70" w:author="Gang Huang" w:date="2019-11-05T20:23:24Z">
                    <w:rPr>
                      <w:rFonts w:ascii="Cambria Math" w:hAnsi="Cambria Math"/>
                    </w:rPr>
                  </w:del>
                </m:ctrlPr>
              </m:sSupPr>
              <m:e>
                <w:del w:id="71" w:author="Gang Huang" w:date="2019-11-05T20:23:24Z">
                  <m:r>
                    <m:rPr>
                      <m:sty m:val="p"/>
                    </m:rPr>
                    <w:rPr>
                      <w:rFonts w:hint="eastAsia" w:ascii="Cambria Math" w:hAnsi="Cambria Math"/>
                    </w:rPr>
                    <m:t>X</m:t>
                  </m:r>
                </w:del>
                <m:ctrlPr>
                  <w:del w:id="72" w:author="Gang Huang" w:date="2019-11-05T20:23:24Z">
                    <w:rPr>
                      <w:rFonts w:ascii="Cambria Math" w:hAnsi="Cambria Math"/>
                    </w:rPr>
                  </w:del>
                </m:ctrlPr>
              </m:e>
              <m:sup>
                <m:d>
                  <m:dPr>
                    <m:ctrlPr>
                      <w:del w:id="73" w:author="Gang Huang" w:date="2019-11-05T20:23:24Z">
                        <w:rPr>
                          <w:rFonts w:ascii="Cambria Math" w:hAnsi="Cambria Math"/>
                        </w:rPr>
                      </w:del>
                    </m:ctrlPr>
                  </m:dPr>
                  <m:e>
                    <w:del w:id="74" w:author="Gang Huang" w:date="2019-11-05T20:23:24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w:del>
                    <m:ctrlPr>
                      <w:del w:id="75" w:author="Gang Huang" w:date="2019-11-05T20:23:24Z">
                        <w:rPr>
                          <w:rFonts w:ascii="Cambria Math" w:hAnsi="Cambria Math"/>
                        </w:rPr>
                      </w:del>
                    </m:ctrlPr>
                  </m:e>
                </m:d>
                <m:ctrlPr>
                  <w:del w:id="76" w:author="Gang Huang" w:date="2019-11-05T20:23:24Z">
                    <w:rPr>
                      <w:rFonts w:ascii="Cambria Math" w:hAnsi="Cambria Math"/>
                    </w:rPr>
                  </w:del>
                </m:ctrlPr>
              </m:sup>
            </m:sSup>
            <w:del w:id="77" w:author="Gang Huang" w:date="2019-11-05T20:23:24Z"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</w:del>
            <m:sSup>
              <m:sSupPr>
                <m:ctrlPr>
                  <w:del w:id="78" w:author="Gang Huang" w:date="2019-11-05T20:23:24Z">
                    <w:rPr>
                      <w:rFonts w:ascii="Cambria Math" w:hAnsi="Cambria Math"/>
                    </w:rPr>
                  </w:del>
                </m:ctrlPr>
              </m:sSupPr>
              <m:e>
                <w:del w:id="79" w:author="Gang Huang" w:date="2019-11-05T20:23:24Z"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w:del>
                <m:ctrlPr>
                  <w:del w:id="80" w:author="Gang Huang" w:date="2019-11-05T20:23:24Z">
                    <w:rPr>
                      <w:rFonts w:ascii="Cambria Math" w:hAnsi="Cambria Math"/>
                    </w:rPr>
                  </w:del>
                </m:ctrlPr>
              </m:e>
              <m:sup>
                <m:d>
                  <m:dPr>
                    <m:ctrlPr>
                      <w:del w:id="81" w:author="Gang Huang" w:date="2019-11-05T20:23:24Z">
                        <w:rPr>
                          <w:rFonts w:ascii="Cambria Math" w:hAnsi="Cambria Math"/>
                        </w:rPr>
                      </w:del>
                    </m:ctrlPr>
                  </m:dPr>
                  <m:e>
                    <w:del w:id="82" w:author="Gang Huang" w:date="2019-11-05T20:23:24Z"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w:del>
                    <m:ctrlPr>
                      <w:del w:id="83" w:author="Gang Huang" w:date="2019-11-05T20:23:24Z">
                        <w:rPr>
                          <w:rFonts w:ascii="Cambria Math" w:hAnsi="Cambria Math"/>
                        </w:rPr>
                      </w:del>
                    </m:ctrlPr>
                  </m:e>
                </m:d>
                <m:ctrlPr>
                  <w:del w:id="84" w:author="Gang Huang" w:date="2019-11-05T20:23:24Z">
                    <w:rPr>
                      <w:rFonts w:ascii="Cambria Math" w:hAnsi="Cambria Math"/>
                    </w:rPr>
                  </w:del>
                </m:ctrlPr>
              </m:sup>
            </m:sSup>
            <m:ctrlPr>
              <w:del w:id="85" w:author="Gang Huang" w:date="2019-11-05T20:23:24Z">
                <w:rPr>
                  <w:rFonts w:ascii="Cambria Math" w:hAnsi="Cambria Math"/>
                </w:rPr>
              </w:del>
            </m:ctrlPr>
          </m:e>
        </m:d>
        <w:del w:id="86" w:author="Gang Huang" w:date="2019-11-05T20:23:24Z">
          <m:r>
            <m:rPr>
              <m:sty m:val="p"/>
            </m:rPr>
            <w:rPr>
              <w:rFonts w:hint="eastAsia" w:ascii="Cambria Math" w:hAnsi="Cambria Math"/>
            </w:rPr>
            <m:t>}</m:t>
          </m:r>
        </w:del>
      </m:oMath>
    </w:p>
    <w:p>
      <w:pPr>
        <w:pStyle w:val="31"/>
        <w:numPr>
          <w:ilvl w:val="-1"/>
          <w:numId w:val="0"/>
        </w:numPr>
        <w:ind w:left="0" w:firstLine="0"/>
        <w:rPr>
          <w:del w:id="88" w:author="Gang Huang" w:date="2019-11-05T20:23:24Z"/>
        </w:rPr>
        <w:pPrChange w:id="87" w:author="Gang Huang" w:date="2019-11-05T20:23:29Z">
          <w:pPr>
            <w:pStyle w:val="37"/>
            <w:numPr>
              <w:ilvl w:val="0"/>
              <w:numId w:val="0"/>
            </w:numPr>
            <w:ind w:left="562"/>
          </w:pPr>
        </w:pPrChange>
      </w:pPr>
      <w:del w:id="89" w:author="Gang Huang" w:date="2019-11-05T20:23:24Z">
        <w:r>
          <w:rPr>
            <w:rFonts w:hint="eastAsia"/>
          </w:rPr>
          <w:delText>X</w:delText>
        </w:r>
      </w:del>
      <w:del w:id="90" w:author="Gang Huang" w:date="2019-11-05T20:23:24Z">
        <w:r>
          <w:rPr/>
          <w:delText>,</w:delText>
        </w:r>
      </w:del>
      <w:del w:id="91" w:author="Gang Huang" w:date="2019-11-05T20:23:24Z">
        <w:r>
          <w:rPr>
            <w:rFonts w:hint="eastAsia"/>
          </w:rPr>
          <w:delText xml:space="preserve"> 特征.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93" w:author="Gang Huang" w:date="2019-11-05T20:23:31Z"/>
        </w:rPr>
        <w:pPrChange w:id="92" w:author="Gang Huang" w:date="2019-11-05T20:23:29Z">
          <w:pPr>
            <w:pStyle w:val="37"/>
            <w:numPr>
              <w:ilvl w:val="0"/>
              <w:numId w:val="0"/>
            </w:numPr>
            <w:ind w:left="562"/>
          </w:pPr>
        </w:pPrChange>
      </w:pPr>
      <w:del w:id="94" w:author="Gang Huang" w:date="2019-11-05T20:23:30Z">
        <w:r>
          <w:rPr/>
          <w:fldChar w:fldCharType="begin"/>
        </w:r>
      </w:del>
      <w:del w:id="95" w:author="Gang Huang" w:date="2019-11-05T20:23:30Z">
        <w:r>
          <w:rPr/>
          <w:delInstrText xml:space="preserve"> QUOTE </w:delInstrText>
        </w:r>
      </w:del>
      <m:oMath>
        <w:del w:id="96" w:author="Gang Huang" w:date="2019-11-05T20:23:30Z">
          <m:r>
            <m:rPr>
              <m:sty m:val="p"/>
            </m:rPr>
            <w:rPr>
              <w:rFonts w:ascii="Cambria Math" w:hAnsi="Cambria Math"/>
            </w:rPr>
            <m:t xml:space="preserve">Y</m:t>
          </m:r>
        </w:del>
      </m:oMath>
      <w:del w:id="97" w:author="Gang Huang" w:date="2019-11-05T20:23:30Z">
        <w:r>
          <w:rPr/>
          <w:delInstrText xml:space="preserve"> </w:delInstrText>
        </w:r>
      </w:del>
      <w:del w:id="98" w:author="Gang Huang" w:date="2019-11-05T20:23:30Z">
        <w:r>
          <w:rPr/>
          <w:fldChar w:fldCharType="end"/>
        </w:r>
      </w:del>
      <w:del w:id="99" w:author="Gang Huang" w:date="2019-11-05T20:23:31Z">
        <w:r>
          <w:rPr/>
          <w:delText>y</w:delText>
        </w:r>
      </w:del>
      <w:del w:id="100" w:author="Gang Huang" w:date="2019-11-05T20:23:31Z">
        <w:r>
          <w:rPr>
            <w:rFonts w:hint="eastAsia"/>
          </w:rPr>
          <w:delText>, 类标签</w:delText>
        </w:r>
      </w:del>
      <w:del w:id="101" w:author="Gang Huang" w:date="2019-11-05T20:23:31Z">
        <w:r>
          <w:rPr/>
          <w:delText>.</w:delText>
        </w:r>
      </w:del>
    </w:p>
    <w:p>
      <w:pPr>
        <w:pStyle w:val="31"/>
        <w:numPr>
          <w:ilvl w:val="-1"/>
          <w:numId w:val="0"/>
        </w:numPr>
        <w:ind w:left="0" w:firstLine="0" w:firstLineChars="0"/>
        <w:rPr>
          <w:del w:id="103" w:author="Gang Huang" w:date="2019-11-05T20:23:31Z"/>
        </w:rPr>
        <w:pPrChange w:id="102" w:author="Gang Huang" w:date="2019-11-05T20:23:29Z">
          <w:pPr>
            <w:pStyle w:val="37"/>
            <w:numPr>
              <w:ilvl w:val="0"/>
              <w:numId w:val="0"/>
            </w:numPr>
            <w:ind w:firstLine="420" w:firstLineChars="200"/>
          </w:pPr>
        </w:pPrChange>
      </w:pPr>
    </w:p>
    <w:p>
      <w:pPr>
        <w:pStyle w:val="31"/>
        <w:numPr>
          <w:ilvl w:val="-1"/>
          <w:numId w:val="0"/>
        </w:numPr>
        <w:ind w:left="0" w:firstLine="0" w:firstLineChars="0"/>
        <w:rPr>
          <w:del w:id="105" w:author="Gang Huang" w:date="2019-11-05T20:23:31Z"/>
        </w:rPr>
        <w:pPrChange w:id="104" w:author="Gang Huang" w:date="2019-11-05T20:23:29Z">
          <w:pPr>
            <w:pStyle w:val="39"/>
            <w:ind w:firstLine="0" w:firstLineChars="0"/>
          </w:pPr>
        </w:pPrChange>
      </w:pPr>
    </w:p>
    <w:p>
      <w:pPr>
        <w:pStyle w:val="31"/>
        <w:numPr>
          <w:ilvl w:val="-1"/>
          <w:numId w:val="0"/>
        </w:numPr>
        <w:ind w:left="0" w:right="210" w:firstLine="0"/>
        <w:jc w:val="left"/>
        <w:rPr>
          <w:del w:id="107" w:author="Gang Huang" w:date="2019-11-05T20:23:31Z"/>
        </w:rPr>
        <w:pPrChange w:id="106" w:author="Gang Huang" w:date="2019-11-05T20:23:31Z">
          <w:pPr>
            <w:pStyle w:val="33"/>
            <w:ind w:left="777" w:right="210"/>
            <w:jc w:val="left"/>
          </w:pPr>
        </w:pPrChange>
      </w:pPr>
      <w:del w:id="108" w:author="Gang Huang" w:date="2019-11-05T20:23:31Z">
        <w:r>
          <w:rPr>
            <w:rFonts w:hint="eastAsia"/>
          </w:rPr>
          <w:delText>监督学习的流程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110" w:author="Gang Huang" w:date="2019-11-05T20:23:31Z"/>
        </w:rPr>
        <w:pPrChange w:id="109" w:author="Gang Huang" w:date="2019-11-05T20:23:29Z">
          <w:pPr>
            <w:pStyle w:val="37"/>
          </w:pPr>
        </w:pPrChange>
      </w:pPr>
      <w:del w:id="111" w:author="Gang Huang" w:date="2019-11-05T20:23:31Z">
        <w:r>
          <w:rPr>
            <w:rFonts w:hint="eastAsia"/>
            <w:b/>
          </w:rPr>
          <w:delText>训练部分</w:delText>
        </w:r>
      </w:del>
      <w:del w:id="112" w:author="Gang Huang" w:date="2019-11-05T20:23:31Z">
        <w:r>
          <w:rPr>
            <w:rFonts w:hint="eastAsia"/>
          </w:rPr>
          <w:delText>: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114" w:author="Gang Huang" w:date="2019-11-05T20:23:31Z"/>
        </w:rPr>
        <w:pPrChange w:id="113" w:author="Gang Huang" w:date="2019-11-05T20:23:29Z">
          <w:pPr>
            <w:pStyle w:val="39"/>
          </w:pPr>
        </w:pPrChange>
      </w:pPr>
      <w:del w:id="115" w:author="Gang Huang" w:date="2019-11-05T20:23:31Z">
        <w:r>
          <w:rPr>
            <w:rFonts w:hint="eastAsia"/>
          </w:rPr>
          <w:delText xml:space="preserve">获取数据 </w:delText>
        </w:r>
      </w:del>
      <w:del w:id="116" w:author="Gang Huang" w:date="2019-11-05T20:23:31Z">
        <w:r>
          <w:rPr/>
          <w:sym w:font="Wingdings" w:char="F0E0"/>
        </w:r>
      </w:del>
      <w:del w:id="117" w:author="Gang Huang" w:date="2019-11-05T20:23:31Z">
        <w:r>
          <w:rPr/>
          <w:delText xml:space="preserve">  </w:delText>
        </w:r>
      </w:del>
      <w:del w:id="118" w:author="Gang Huang" w:date="2019-11-05T20:23:31Z">
        <w:r>
          <w:rPr>
            <w:rFonts w:hint="eastAsia"/>
          </w:rPr>
          <w:delText>特征提取</w:delText>
        </w:r>
      </w:del>
      <w:del w:id="119" w:author="Gang Huang" w:date="2019-11-05T20:23:31Z">
        <w:r>
          <w:rPr/>
          <w:delText xml:space="preserve"> </w:delText>
        </w:r>
      </w:del>
      <w:del w:id="120" w:author="Gang Huang" w:date="2019-11-05T20:23:31Z">
        <w:r>
          <w:rPr/>
          <w:sym w:font="Wingdings" w:char="F0E0"/>
        </w:r>
      </w:del>
      <w:del w:id="121" w:author="Gang Huang" w:date="2019-11-05T20:23:31Z">
        <w:r>
          <w:rPr/>
          <w:delText xml:space="preserve"> </w:delText>
        </w:r>
      </w:del>
      <w:del w:id="122" w:author="Gang Huang" w:date="2019-11-05T20:23:31Z">
        <w:r>
          <w:rPr>
            <w:rFonts w:hint="eastAsia"/>
          </w:rPr>
          <w:delText xml:space="preserve">监督学习 </w:delText>
        </w:r>
      </w:del>
      <w:del w:id="123" w:author="Gang Huang" w:date="2019-11-05T20:23:31Z">
        <w:r>
          <w:rPr/>
          <w:sym w:font="Wingdings" w:char="F0E0"/>
        </w:r>
      </w:del>
      <w:del w:id="124" w:author="Gang Huang" w:date="2019-11-05T20:23:31Z">
        <w:r>
          <w:rPr/>
          <w:delText xml:space="preserve"> </w:delText>
        </w:r>
      </w:del>
      <w:del w:id="125" w:author="Gang Huang" w:date="2019-11-05T20:23:31Z">
        <w:r>
          <w:rPr>
            <w:rFonts w:hint="eastAsia"/>
          </w:rPr>
          <w:delText xml:space="preserve">评价 </w:delText>
        </w:r>
      </w:del>
      <w:del w:id="126" w:author="Gang Huang" w:date="2019-11-05T20:23:31Z">
        <w:r>
          <w:rPr/>
          <w:sym w:font="Wingdings" w:char="F0E0"/>
        </w:r>
      </w:del>
    </w:p>
    <w:p>
      <w:pPr>
        <w:pStyle w:val="31"/>
        <w:numPr>
          <w:ilvl w:val="-1"/>
          <w:numId w:val="0"/>
        </w:numPr>
        <w:ind w:left="0" w:firstLine="0" w:firstLineChars="0"/>
        <w:rPr>
          <w:del w:id="128" w:author="Gang Huang" w:date="2019-11-05T20:23:31Z"/>
          <w:b/>
          <w:szCs w:val="21"/>
        </w:rPr>
        <w:pPrChange w:id="127" w:author="Gang Huang" w:date="2019-11-05T20:23:29Z">
          <w:pPr>
            <w:pStyle w:val="39"/>
            <w:ind w:firstLineChars="0"/>
          </w:pPr>
        </w:pPrChange>
      </w:pPr>
      <w:del w:id="129" w:author="Gang Huang" w:date="2019-11-05T20:23:31Z">
        <w:r>
          <w:rPr>
            <w:rFonts w:hint="eastAsia" w:ascii="Helvetica" w:hAnsi="Helvetica" w:cs="Helvetica"/>
            <w:b/>
            <w:color w:val="222222"/>
            <w:sz w:val="20"/>
          </w:rPr>
          <w:delText>2</w:delText>
        </w:r>
      </w:del>
      <w:del w:id="130" w:author="Gang Huang" w:date="2019-11-05T20:23:31Z">
        <w:r>
          <w:rPr>
            <w:rFonts w:ascii="Helvetica" w:hAnsi="Helvetica" w:cs="Helvetica"/>
            <w:b/>
            <w:color w:val="222222"/>
            <w:sz w:val="20"/>
          </w:rPr>
          <w:delText xml:space="preserve">. </w:delText>
        </w:r>
      </w:del>
      <w:del w:id="131" w:author="Gang Huang" w:date="2019-11-05T20:23:31Z">
        <w:r>
          <w:rPr>
            <w:rFonts w:hint="eastAsia" w:ascii="Helvetica" w:hAnsi="Helvetica" w:cs="Helvetica"/>
            <w:b/>
            <w:color w:val="222222"/>
            <w:szCs w:val="21"/>
          </w:rPr>
          <w:delText>预测部分</w:delText>
        </w:r>
      </w:del>
      <w:del w:id="132" w:author="Gang Huang" w:date="2019-11-05T20:23:31Z">
        <w:r>
          <w:rPr>
            <w:rFonts w:hint="eastAsia"/>
            <w:b/>
            <w:szCs w:val="21"/>
          </w:rPr>
          <w:delText>:</w:delText>
        </w:r>
      </w:del>
      <w:del w:id="133" w:author="Gang Huang" w:date="2019-11-05T20:23:31Z">
        <w:r>
          <w:rPr>
            <w:b/>
            <w:szCs w:val="21"/>
          </w:rPr>
          <w:delText xml:space="preserve"> </w:delText>
        </w:r>
      </w:del>
    </w:p>
    <w:p>
      <w:pPr>
        <w:pStyle w:val="31"/>
        <w:numPr>
          <w:ilvl w:val="-1"/>
          <w:numId w:val="0"/>
        </w:numPr>
        <w:ind w:left="0" w:firstLine="0" w:firstLineChars="0"/>
        <w:rPr>
          <w:del w:id="135" w:author="Gang Huang" w:date="2019-11-05T20:23:31Z"/>
          <w:szCs w:val="21"/>
        </w:rPr>
        <w:pPrChange w:id="134" w:author="Gang Huang" w:date="2019-11-05T20:23:29Z">
          <w:pPr>
            <w:pStyle w:val="39"/>
            <w:ind w:firstLineChars="0"/>
          </w:pPr>
        </w:pPrChange>
      </w:pPr>
      <w:del w:id="136" w:author="Gang Huang" w:date="2019-11-05T20:23:31Z">
        <w:r>
          <w:rPr>
            <w:rFonts w:hint="eastAsia"/>
            <w:szCs w:val="21"/>
          </w:rPr>
          <w:delText>模型</w:delText>
        </w:r>
      </w:del>
      <w:del w:id="137" w:author="Gang Huang" w:date="2019-11-05T20:23:31Z">
        <w:r>
          <w:rPr>
            <w:szCs w:val="21"/>
          </w:rPr>
          <w:delText xml:space="preserve"> </w:delText>
        </w:r>
      </w:del>
      <w:del w:id="138" w:author="Gang Huang" w:date="2019-11-05T20:23:31Z">
        <w:r>
          <w:rPr>
            <w:szCs w:val="21"/>
          </w:rPr>
          <w:sym w:font="Wingdings" w:char="F0E0"/>
        </w:r>
      </w:del>
      <w:del w:id="139" w:author="Gang Huang" w:date="2019-11-05T20:23:31Z">
        <w:r>
          <w:rPr>
            <w:szCs w:val="21"/>
          </w:rPr>
          <w:delText xml:space="preserve"> </w:delText>
        </w:r>
      </w:del>
      <w:del w:id="140" w:author="Gang Huang" w:date="2019-11-05T20:23:31Z">
        <w:r>
          <w:rPr>
            <w:rFonts w:hint="eastAsia"/>
            <w:szCs w:val="21"/>
          </w:rPr>
          <w:delText>预测</w:delText>
        </w:r>
      </w:del>
    </w:p>
    <w:p>
      <w:pPr>
        <w:pStyle w:val="31"/>
        <w:numPr>
          <w:ilvl w:val="-1"/>
          <w:numId w:val="0"/>
        </w:numPr>
        <w:ind w:left="0" w:firstLine="0" w:firstLineChars="0"/>
        <w:rPr>
          <w:del w:id="142" w:author="Gang Huang" w:date="2019-11-05T20:23:31Z"/>
          <w:b/>
          <w:sz w:val="18"/>
          <w:szCs w:val="18"/>
        </w:rPr>
        <w:pPrChange w:id="141" w:author="Gang Huang" w:date="2019-11-05T20:23:29Z">
          <w:pPr>
            <w:pStyle w:val="39"/>
            <w:ind w:firstLineChars="0"/>
          </w:pPr>
        </w:pPrChange>
      </w:pPr>
    </w:p>
    <w:p>
      <w:pPr>
        <w:pStyle w:val="31"/>
        <w:numPr>
          <w:ilvl w:val="-1"/>
          <w:numId w:val="0"/>
        </w:numPr>
        <w:ind w:left="0" w:right="210" w:firstLine="0"/>
        <w:rPr>
          <w:del w:id="144" w:author="Gang Huang" w:date="2019-11-05T20:23:31Z"/>
        </w:rPr>
        <w:pPrChange w:id="143" w:author="Gang Huang" w:date="2019-11-05T20:23:31Z">
          <w:pPr>
            <w:pStyle w:val="33"/>
            <w:ind w:left="777" w:right="210"/>
          </w:pPr>
        </w:pPrChange>
      </w:pPr>
      <w:del w:id="145" w:author="Gang Huang" w:date="2019-11-05T20:23:31Z">
        <w:r>
          <w:rPr>
            <w:rFonts w:hint="eastAsia"/>
          </w:rPr>
          <w:delText>无监督学习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147" w:author="Gang Huang" w:date="2019-11-05T20:23:31Z"/>
        </w:rPr>
        <w:pPrChange w:id="146" w:author="Gang Huang" w:date="2019-11-05T20:23:29Z">
          <w:pPr>
            <w:pStyle w:val="39"/>
          </w:pPr>
        </w:pPrChange>
      </w:pPr>
      <w:del w:id="148" w:author="Gang Huang" w:date="2019-11-05T20:23:31Z">
        <w:r>
          <w:rPr>
            <w:rFonts w:hint="eastAsia"/>
          </w:rPr>
          <w:delText>无监督学习:</w:delText>
        </w:r>
      </w:del>
      <w:del w:id="149" w:author="Gang Huang" w:date="2019-11-05T20:23:31Z">
        <w:r>
          <w:rPr/>
          <w:delText xml:space="preserve"> </w:delText>
        </w:r>
      </w:del>
      <w:del w:id="150" w:author="Gang Huang" w:date="2019-11-05T20:23:31Z">
        <w:r>
          <w:rPr>
            <w:rFonts w:hint="eastAsia"/>
          </w:rPr>
          <w:delText>另一种机器学习算法,其样本只含有特征,不包含标签信息.</w:delText>
        </w:r>
      </w:del>
      <w:del w:id="151" w:author="Gang Huang" w:date="2019-11-05T20:23:31Z">
        <w:r>
          <w:rPr/>
          <w:delText xml:space="preserve"> </w:delText>
        </w:r>
      </w:del>
      <w:del w:id="152" w:author="Gang Huang" w:date="2019-11-05T20:23:31Z">
        <w:r>
          <w:rPr>
            <w:rFonts w:hint="eastAsia"/>
          </w:rPr>
          <w:delText>或者说,仅有输入数据的机器学习算法,就称为</w:delText>
        </w:r>
      </w:del>
      <w:del w:id="153" w:author="Gang Huang" w:date="2019-11-05T20:23:31Z">
        <w:r>
          <w:rPr>
            <w:rFonts w:hint="eastAsia"/>
            <w:b/>
          </w:rPr>
          <w:delText>无监督学习</w:delText>
        </w:r>
      </w:del>
      <w:del w:id="154" w:author="Gang Huang" w:date="2019-11-05T20:23:31Z">
        <w:r>
          <w:rPr>
            <w:rFonts w:hint="eastAsia"/>
          </w:rPr>
          <w:delText>.</w:delText>
        </w:r>
      </w:del>
      <w:del w:id="155" w:author="Gang Huang" w:date="2019-11-05T20:23:31Z">
        <w:r>
          <w:rPr/>
          <w:delText xml:space="preserve"> </w:delText>
        </w:r>
      </w:del>
    </w:p>
    <w:p>
      <w:pPr>
        <w:pStyle w:val="31"/>
        <w:numPr>
          <w:ilvl w:val="-1"/>
          <w:numId w:val="0"/>
        </w:numPr>
        <w:ind w:left="0" w:firstLine="0" w:firstLineChars="0"/>
        <w:rPr>
          <w:del w:id="157" w:author="Gang Huang" w:date="2019-11-05T20:23:31Z"/>
        </w:rPr>
        <w:pPrChange w:id="156" w:author="Gang Huang" w:date="2019-11-05T20:23:29Z">
          <w:pPr>
            <w:pStyle w:val="39"/>
            <w:ind w:firstLine="0" w:firstLineChars="0"/>
          </w:pPr>
        </w:pPrChange>
      </w:pPr>
      <w:del w:id="158" w:author="Gang Huang" w:date="2019-11-05T20:23:31Z">
        <w:r>
          <w:rPr/>
          <w:delText xml:space="preserve">     </w:delText>
        </w:r>
      </w:del>
      <w:del w:id="159" w:author="Gang Huang" w:date="2019-11-05T20:23:31Z">
        <w:r>
          <w:rPr>
            <w:rFonts w:hint="eastAsia"/>
          </w:rPr>
          <w:delText>应用场景:</w:delText>
        </w:r>
      </w:del>
      <w:del w:id="160" w:author="Gang Huang" w:date="2019-11-05T20:23:31Z">
        <w:r>
          <w:rPr>
            <w:rFonts w:hint="eastAsia"/>
            <w:b/>
          </w:rPr>
          <w:delText>你的博客的访问者很多</w:delText>
        </w:r>
      </w:del>
      <w:del w:id="161" w:author="Gang Huang" w:date="2019-11-05T20:23:31Z">
        <w:r>
          <w:rPr>
            <w:rFonts w:hint="eastAsia"/>
          </w:rPr>
          <w:delText>, 你有很多关于他们的数据,这时,你可以运行一个聚类算法来探测出相似的访问者的分组.</w:delText>
        </w:r>
      </w:del>
    </w:p>
    <w:tbl>
      <w:tblPr>
        <w:tblStyle w:val="19"/>
        <w:tblW w:w="9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5"/>
        <w:gridCol w:w="2435"/>
        <w:gridCol w:w="2436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62" w:author="Gang Huang" w:date="2019-11-05T20:23:31Z"/>
        </w:trPr>
        <w:tc>
          <w:tcPr>
            <w:tcW w:w="2435" w:type="dxa"/>
          </w:tcPr>
          <w:p>
            <w:pPr>
              <w:pStyle w:val="31"/>
              <w:numPr>
                <w:ilvl w:val="-1"/>
                <w:numId w:val="0"/>
              </w:numPr>
              <w:ind w:left="0" w:firstLine="0" w:firstLineChars="0"/>
              <w:rPr>
                <w:del w:id="164" w:author="Gang Huang" w:date="2019-11-05T20:23:31Z"/>
              </w:rPr>
              <w:pPrChange w:id="163" w:author="Gang Huang" w:date="2019-11-05T20:23:29Z">
                <w:pPr>
                  <w:pStyle w:val="39"/>
                  <w:ind w:firstLine="0" w:firstLineChars="0"/>
                </w:pPr>
              </w:pPrChange>
            </w:pPr>
            <w:del w:id="165" w:author="Gang Huang" w:date="2019-11-05T20:23:31Z">
              <w:r>
                <w:rPr>
                  <w:rFonts w:hint="eastAsia"/>
                </w:rPr>
                <w:delText>特征</w:delText>
              </w:r>
            </w:del>
          </w:p>
        </w:tc>
        <w:tc>
          <w:tcPr>
            <w:tcW w:w="2435" w:type="dxa"/>
          </w:tcPr>
          <w:p>
            <w:pPr>
              <w:pStyle w:val="31"/>
              <w:numPr>
                <w:ilvl w:val="-1"/>
                <w:numId w:val="0"/>
              </w:numPr>
              <w:ind w:left="0" w:firstLine="0" w:firstLineChars="0"/>
              <w:rPr>
                <w:del w:id="167" w:author="Gang Huang" w:date="2019-11-05T20:23:31Z"/>
              </w:rPr>
              <w:pPrChange w:id="166" w:author="Gang Huang" w:date="2019-11-05T20:23:29Z">
                <w:pPr>
                  <w:pStyle w:val="39"/>
                  <w:ind w:firstLine="0" w:firstLineChars="0"/>
                </w:pPr>
              </w:pPrChange>
            </w:pPr>
            <w:del w:id="168" w:author="Gang Huang" w:date="2019-11-05T20:23:31Z">
              <w:r>
                <w:rPr>
                  <w:rFonts w:hint="eastAsia"/>
                </w:rPr>
                <w:delText>0-18岁</w:delText>
              </w:r>
            </w:del>
          </w:p>
        </w:tc>
        <w:tc>
          <w:tcPr>
            <w:tcW w:w="2436" w:type="dxa"/>
          </w:tcPr>
          <w:p>
            <w:pPr>
              <w:pStyle w:val="31"/>
              <w:numPr>
                <w:ilvl w:val="-1"/>
                <w:numId w:val="0"/>
              </w:numPr>
              <w:ind w:left="0" w:firstLine="0" w:firstLineChars="0"/>
              <w:rPr>
                <w:del w:id="170" w:author="Gang Huang" w:date="2019-11-05T20:23:31Z"/>
              </w:rPr>
              <w:pPrChange w:id="169" w:author="Gang Huang" w:date="2019-11-05T20:23:29Z">
                <w:pPr>
                  <w:pStyle w:val="39"/>
                  <w:ind w:firstLine="0" w:firstLineChars="0"/>
                </w:pPr>
              </w:pPrChange>
            </w:pPr>
            <w:del w:id="171" w:author="Gang Huang" w:date="2019-11-05T20:23:31Z">
              <w:r>
                <w:rPr>
                  <w:rFonts w:hint="eastAsia"/>
                </w:rPr>
                <w:delText>18-60岁</w:delText>
              </w:r>
            </w:del>
          </w:p>
        </w:tc>
        <w:tc>
          <w:tcPr>
            <w:tcW w:w="2436" w:type="dxa"/>
          </w:tcPr>
          <w:p>
            <w:pPr>
              <w:pStyle w:val="31"/>
              <w:numPr>
                <w:ilvl w:val="-1"/>
                <w:numId w:val="0"/>
              </w:numPr>
              <w:ind w:left="0" w:firstLine="0" w:firstLineChars="0"/>
              <w:rPr>
                <w:del w:id="173" w:author="Gang Huang" w:date="2019-11-05T20:23:31Z"/>
              </w:rPr>
              <w:pPrChange w:id="172" w:author="Gang Huang" w:date="2019-11-05T20:23:29Z">
                <w:pPr>
                  <w:pStyle w:val="39"/>
                  <w:ind w:firstLine="0" w:firstLineChars="0"/>
                </w:pPr>
              </w:pPrChange>
            </w:pPr>
            <w:del w:id="174" w:author="Gang Huang" w:date="2019-11-05T20:23:31Z">
              <w:r>
                <w:rPr>
                  <w:rFonts w:hint="eastAsia"/>
                </w:rPr>
                <w:delText>60岁以上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75" w:author="Gang Huang" w:date="2019-11-05T20:23:31Z"/>
        </w:trPr>
        <w:tc>
          <w:tcPr>
            <w:tcW w:w="2435" w:type="dxa"/>
          </w:tcPr>
          <w:p>
            <w:pPr>
              <w:pStyle w:val="31"/>
              <w:numPr>
                <w:ilvl w:val="-1"/>
                <w:numId w:val="0"/>
              </w:numPr>
              <w:ind w:left="0" w:firstLine="0" w:firstLineChars="0"/>
              <w:rPr>
                <w:del w:id="177" w:author="Gang Huang" w:date="2019-11-05T20:23:31Z"/>
              </w:rPr>
              <w:pPrChange w:id="176" w:author="Gang Huang" w:date="2019-11-05T20:23:29Z">
                <w:pPr>
                  <w:pStyle w:val="39"/>
                  <w:ind w:firstLine="0" w:firstLineChars="0"/>
                </w:pPr>
              </w:pPrChange>
            </w:pPr>
            <w:del w:id="178" w:author="Gang Huang" w:date="2019-11-05T20:23:31Z">
              <w:r>
                <w:rPr>
                  <w:rFonts w:hint="eastAsia"/>
                </w:rPr>
                <w:delText>正在工作</w:delText>
              </w:r>
            </w:del>
          </w:p>
        </w:tc>
        <w:tc>
          <w:tcPr>
            <w:tcW w:w="2435" w:type="dxa"/>
          </w:tcPr>
          <w:p>
            <w:pPr>
              <w:pStyle w:val="31"/>
              <w:numPr>
                <w:ilvl w:val="-1"/>
                <w:numId w:val="0"/>
              </w:numPr>
              <w:ind w:left="0" w:firstLine="0" w:firstLineChars="0"/>
              <w:rPr>
                <w:del w:id="180" w:author="Gang Huang" w:date="2019-11-05T20:23:31Z"/>
              </w:rPr>
              <w:pPrChange w:id="179" w:author="Gang Huang" w:date="2019-11-05T20:23:29Z">
                <w:pPr>
                  <w:pStyle w:val="39"/>
                  <w:ind w:firstLine="0" w:firstLineChars="0"/>
                </w:pPr>
              </w:pPrChange>
            </w:pPr>
            <w:del w:id="181" w:author="Gang Huang" w:date="2019-11-05T20:23:31Z">
              <w:r>
                <w:rPr>
                  <w:rFonts w:hint="eastAsia"/>
                </w:rPr>
                <w:delText>童工</w:delText>
              </w:r>
            </w:del>
          </w:p>
        </w:tc>
        <w:tc>
          <w:tcPr>
            <w:tcW w:w="2436" w:type="dxa"/>
          </w:tcPr>
          <w:p>
            <w:pPr>
              <w:pStyle w:val="31"/>
              <w:numPr>
                <w:ilvl w:val="-1"/>
                <w:numId w:val="0"/>
              </w:numPr>
              <w:ind w:left="0" w:firstLine="0" w:firstLineChars="0"/>
              <w:rPr>
                <w:del w:id="183" w:author="Gang Huang" w:date="2019-11-05T20:23:31Z"/>
              </w:rPr>
              <w:pPrChange w:id="182" w:author="Gang Huang" w:date="2019-11-05T20:23:29Z">
                <w:pPr>
                  <w:pStyle w:val="39"/>
                  <w:ind w:firstLine="0" w:firstLineChars="0"/>
                </w:pPr>
              </w:pPrChange>
            </w:pPr>
            <w:del w:id="184" w:author="Gang Huang" w:date="2019-11-05T20:23:31Z">
              <w:r>
                <w:rPr>
                  <w:rFonts w:hint="eastAsia"/>
                </w:rPr>
                <w:delText>上班族</w:delText>
              </w:r>
            </w:del>
          </w:p>
        </w:tc>
        <w:tc>
          <w:tcPr>
            <w:tcW w:w="2436" w:type="dxa"/>
          </w:tcPr>
          <w:p>
            <w:pPr>
              <w:pStyle w:val="31"/>
              <w:numPr>
                <w:ilvl w:val="-1"/>
                <w:numId w:val="0"/>
              </w:numPr>
              <w:ind w:left="0" w:firstLine="0" w:firstLineChars="0"/>
              <w:rPr>
                <w:del w:id="186" w:author="Gang Huang" w:date="2019-11-05T20:23:31Z"/>
              </w:rPr>
              <w:pPrChange w:id="185" w:author="Gang Huang" w:date="2019-11-05T20:23:29Z">
                <w:pPr>
                  <w:pStyle w:val="39"/>
                  <w:ind w:firstLine="0" w:firstLineChars="0"/>
                </w:pPr>
              </w:pPrChange>
            </w:pPr>
            <w:del w:id="187" w:author="Gang Huang" w:date="2019-11-05T20:23:31Z">
              <w:r>
                <w:rPr>
                  <w:rFonts w:hint="eastAsia"/>
                </w:rPr>
                <w:delText>XXX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188" w:author="Gang Huang" w:date="2019-11-05T20:23:31Z"/>
        </w:trPr>
        <w:tc>
          <w:tcPr>
            <w:tcW w:w="2435" w:type="dxa"/>
          </w:tcPr>
          <w:p>
            <w:pPr>
              <w:pStyle w:val="31"/>
              <w:numPr>
                <w:ilvl w:val="-1"/>
                <w:numId w:val="0"/>
              </w:numPr>
              <w:ind w:left="0" w:firstLine="0" w:firstLineChars="0"/>
              <w:rPr>
                <w:del w:id="190" w:author="Gang Huang" w:date="2019-11-05T20:23:31Z"/>
              </w:rPr>
              <w:pPrChange w:id="189" w:author="Gang Huang" w:date="2019-11-05T20:23:29Z">
                <w:pPr>
                  <w:pStyle w:val="39"/>
                  <w:ind w:firstLine="0" w:firstLineChars="0"/>
                </w:pPr>
              </w:pPrChange>
            </w:pPr>
            <w:del w:id="191" w:author="Gang Huang" w:date="2019-11-05T20:23:31Z">
              <w:r>
                <w:rPr>
                  <w:rFonts w:hint="eastAsia"/>
                </w:rPr>
                <w:delText>未工作</w:delText>
              </w:r>
            </w:del>
          </w:p>
        </w:tc>
        <w:tc>
          <w:tcPr>
            <w:tcW w:w="2435" w:type="dxa"/>
          </w:tcPr>
          <w:p>
            <w:pPr>
              <w:pStyle w:val="31"/>
              <w:numPr>
                <w:ilvl w:val="-1"/>
                <w:numId w:val="0"/>
              </w:numPr>
              <w:ind w:left="0" w:firstLine="0" w:firstLineChars="0"/>
              <w:rPr>
                <w:del w:id="193" w:author="Gang Huang" w:date="2019-11-05T20:23:31Z"/>
              </w:rPr>
              <w:pPrChange w:id="192" w:author="Gang Huang" w:date="2019-11-05T20:23:29Z">
                <w:pPr>
                  <w:pStyle w:val="39"/>
                  <w:ind w:firstLine="0" w:firstLineChars="0"/>
                </w:pPr>
              </w:pPrChange>
            </w:pPr>
            <w:del w:id="194" w:author="Gang Huang" w:date="2019-11-05T20:23:31Z">
              <w:r>
                <w:rPr>
                  <w:rFonts w:hint="eastAsia"/>
                </w:rPr>
                <w:delText>学生</w:delText>
              </w:r>
            </w:del>
          </w:p>
        </w:tc>
        <w:tc>
          <w:tcPr>
            <w:tcW w:w="2436" w:type="dxa"/>
          </w:tcPr>
          <w:p>
            <w:pPr>
              <w:pStyle w:val="31"/>
              <w:numPr>
                <w:ilvl w:val="-1"/>
                <w:numId w:val="0"/>
              </w:numPr>
              <w:ind w:left="0" w:firstLine="0" w:firstLineChars="0"/>
              <w:rPr>
                <w:del w:id="196" w:author="Gang Huang" w:date="2019-11-05T20:23:31Z"/>
              </w:rPr>
              <w:pPrChange w:id="195" w:author="Gang Huang" w:date="2019-11-05T20:23:29Z">
                <w:pPr>
                  <w:pStyle w:val="39"/>
                  <w:ind w:firstLine="0" w:firstLineChars="0"/>
                </w:pPr>
              </w:pPrChange>
            </w:pPr>
            <w:del w:id="197" w:author="Gang Huang" w:date="2019-11-05T20:23:31Z">
              <w:r>
                <w:rPr>
                  <w:rFonts w:hint="eastAsia"/>
                </w:rPr>
                <w:delText>自由人</w:delText>
              </w:r>
            </w:del>
          </w:p>
        </w:tc>
        <w:tc>
          <w:tcPr>
            <w:tcW w:w="2436" w:type="dxa"/>
          </w:tcPr>
          <w:p>
            <w:pPr>
              <w:pStyle w:val="31"/>
              <w:numPr>
                <w:ilvl w:val="-1"/>
                <w:numId w:val="0"/>
              </w:numPr>
              <w:ind w:left="0" w:firstLine="0" w:firstLineChars="0"/>
              <w:rPr>
                <w:del w:id="199" w:author="Gang Huang" w:date="2019-11-05T20:23:31Z"/>
              </w:rPr>
              <w:pPrChange w:id="198" w:author="Gang Huang" w:date="2019-11-05T20:23:29Z">
                <w:pPr>
                  <w:pStyle w:val="39"/>
                  <w:ind w:firstLine="0" w:firstLineChars="0"/>
                </w:pPr>
              </w:pPrChange>
            </w:pPr>
            <w:del w:id="200" w:author="Gang Huang" w:date="2019-11-05T20:23:31Z">
              <w:r>
                <w:rPr>
                  <w:rFonts w:hint="eastAsia"/>
                </w:rPr>
                <w:delText>退休老人</w:delText>
              </w:r>
            </w:del>
          </w:p>
        </w:tc>
      </w:tr>
    </w:tbl>
    <w:p>
      <w:pPr>
        <w:pStyle w:val="31"/>
        <w:numPr>
          <w:ilvl w:val="-1"/>
          <w:numId w:val="0"/>
        </w:numPr>
        <w:ind w:left="0" w:firstLine="0" w:firstLineChars="0"/>
        <w:rPr>
          <w:del w:id="202" w:author="Gang Huang" w:date="2019-11-05T20:43:40Z"/>
        </w:rPr>
        <w:pPrChange w:id="201" w:author="Gang Huang" w:date="2019-11-05T20:23:29Z">
          <w:pPr>
            <w:pStyle w:val="39"/>
            <w:ind w:firstLine="0" w:firstLineChars="0"/>
          </w:pPr>
        </w:pPrChange>
      </w:pPr>
    </w:p>
    <w:p>
      <w:pPr>
        <w:pStyle w:val="31"/>
        <w:numPr>
          <w:ilvl w:val="-1"/>
          <w:numId w:val="0"/>
        </w:numPr>
        <w:ind w:left="0" w:firstLine="0" w:firstLineChars="0"/>
        <w:rPr>
          <w:del w:id="204" w:author="Gang Huang" w:date="2019-11-05T20:43:40Z"/>
        </w:rPr>
        <w:pPrChange w:id="203" w:author="Gang Huang" w:date="2019-11-05T20:23:29Z">
          <w:pPr>
            <w:pStyle w:val="39"/>
            <w:ind w:firstLine="0" w:firstLineChars="0"/>
          </w:pPr>
        </w:pPrChange>
      </w:pPr>
    </w:p>
    <w:p>
      <w:pPr>
        <w:pStyle w:val="31"/>
        <w:numPr>
          <w:ilvl w:val="0"/>
          <w:numId w:val="0"/>
        </w:numPr>
        <w:ind w:firstLine="0"/>
        <w:rPr>
          <w:del w:id="206" w:author="Gang Huang" w:date="2019-11-05T20:43:40Z"/>
        </w:rPr>
        <w:pPrChange w:id="205" w:author="Gang Huang" w:date="2019-11-05T20:23:31Z">
          <w:pPr>
            <w:pStyle w:val="39"/>
          </w:pPr>
        </w:pPrChange>
      </w:pPr>
      <w:del w:id="207" w:author="Gang Huang" w:date="2019-11-05T20:43:40Z">
        <w:r>
          <w:rPr>
            <w:rFonts w:hint="eastAsia"/>
          </w:rPr>
          <w:delText>最典型的算法是聚类算法,降维算法,</w:delText>
        </w:r>
      </w:del>
      <w:del w:id="208" w:author="Gang Huang" w:date="2019-11-05T20:43:40Z">
        <w:r>
          <w:rPr/>
          <w:delText xml:space="preserve"> </w:delText>
        </w:r>
      </w:del>
      <w:del w:id="209" w:author="Gang Huang" w:date="2019-11-05T20:43:40Z">
        <w:r>
          <w:rPr>
            <w:rFonts w:hint="eastAsia"/>
          </w:rPr>
          <w:delText>组合规则学习.</w:delText>
        </w:r>
      </w:del>
    </w:p>
    <w:p>
      <w:pPr>
        <w:pStyle w:val="31"/>
        <w:numPr>
          <w:ilvl w:val="0"/>
          <w:numId w:val="0"/>
        </w:numPr>
        <w:ind w:firstLine="0"/>
        <w:rPr>
          <w:del w:id="211" w:author="Gang Huang" w:date="2019-11-05T20:43:40Z"/>
        </w:rPr>
        <w:pPrChange w:id="210" w:author="Gang Huang" w:date="2019-11-05T20:23:33Z">
          <w:pPr>
            <w:pStyle w:val="39"/>
          </w:pPr>
        </w:pPrChange>
      </w:pPr>
      <w:del w:id="212" w:author="Gang Huang" w:date="2019-11-05T20:43:40Z">
        <w:r>
          <w:rPr>
            <w:rFonts w:hint="eastAsia"/>
          </w:rPr>
          <w:delText>聚类算法包括:</w:delText>
        </w:r>
      </w:del>
      <w:del w:id="213" w:author="Gang Huang" w:date="2019-11-05T20:43:40Z">
        <w:r>
          <w:rPr/>
          <w:delText xml:space="preserve"> k</w:delText>
        </w:r>
      </w:del>
      <w:del w:id="214" w:author="Gang Huang" w:date="2019-11-05T20:43:40Z">
        <w:r>
          <w:rPr>
            <w:rFonts w:hint="eastAsia"/>
          </w:rPr>
          <w:delText>均值算法,分层聚类分析,</w:delText>
        </w:r>
      </w:del>
      <w:del w:id="215" w:author="Gang Huang" w:date="2019-11-05T20:43:40Z">
        <w:r>
          <w:rPr/>
          <w:delText xml:space="preserve"> </w:delText>
        </w:r>
      </w:del>
      <w:del w:id="216" w:author="Gang Huang" w:date="2019-11-05T20:43:40Z">
        <w:r>
          <w:rPr>
            <w:rFonts w:hint="eastAsia"/>
          </w:rPr>
          <w:delText>期望最大化.</w:delText>
        </w:r>
      </w:del>
      <w:del w:id="217" w:author="Gang Huang" w:date="2019-11-05T20:43:40Z">
        <w:r>
          <w:rPr/>
          <w:delText xml:space="preserve"> </w:delText>
        </w:r>
      </w:del>
    </w:p>
    <w:p>
      <w:pPr>
        <w:pStyle w:val="31"/>
        <w:numPr>
          <w:ilvl w:val="0"/>
          <w:numId w:val="0"/>
        </w:numPr>
        <w:ind w:firstLine="0"/>
        <w:rPr>
          <w:del w:id="219" w:author="Gang Huang" w:date="2019-11-05T20:43:40Z"/>
        </w:rPr>
        <w:pPrChange w:id="218" w:author="Gang Huang" w:date="2019-11-05T20:23:34Z">
          <w:pPr>
            <w:pStyle w:val="39"/>
          </w:pPr>
        </w:pPrChange>
      </w:pPr>
      <w:del w:id="220" w:author="Gang Huang" w:date="2019-11-05T20:43:40Z">
        <w:r>
          <w:rPr>
            <w:rFonts w:hint="eastAsia"/>
          </w:rPr>
          <w:delText>降维算法包括:</w:delText>
        </w:r>
      </w:del>
      <w:del w:id="221" w:author="Gang Huang" w:date="2019-11-05T20:43:40Z">
        <w:r>
          <w:rPr/>
          <w:delText xml:space="preserve"> </w:delText>
        </w:r>
      </w:del>
      <w:del w:id="222" w:author="Gang Huang" w:date="2019-11-05T20:43:40Z">
        <w:r>
          <w:rPr>
            <w:rFonts w:hint="eastAsia"/>
          </w:rPr>
          <w:delText>主成分分析,</w:delText>
        </w:r>
      </w:del>
      <w:del w:id="223" w:author="Gang Huang" w:date="2019-11-05T20:43:40Z">
        <w:r>
          <w:rPr/>
          <w:delText xml:space="preserve"> </w:delText>
        </w:r>
      </w:del>
      <w:del w:id="224" w:author="Gang Huang" w:date="2019-11-05T20:43:40Z">
        <w:r>
          <w:rPr>
            <w:rFonts w:hint="eastAsia"/>
          </w:rPr>
          <w:delText>核主成分分析(</w:delText>
        </w:r>
      </w:del>
      <w:del w:id="225" w:author="Gang Huang" w:date="2019-11-05T20:43:40Z">
        <w:r>
          <w:rPr/>
          <w:delText>Kernel PCA)</w:delText>
        </w:r>
      </w:del>
      <w:del w:id="226" w:author="Gang Huang" w:date="2019-11-05T20:43:40Z">
        <w:r>
          <w:rPr>
            <w:rFonts w:hint="eastAsia"/>
          </w:rPr>
          <w:delText>,</w:delText>
        </w:r>
      </w:del>
      <w:del w:id="227" w:author="Gang Huang" w:date="2019-11-05T20:43:40Z">
        <w:r>
          <w:rPr/>
          <w:delText xml:space="preserve"> </w:delText>
        </w:r>
      </w:del>
      <w:del w:id="228" w:author="Gang Huang" w:date="2019-11-05T20:43:40Z">
        <w:r>
          <w:rPr>
            <w:rFonts w:hint="eastAsia"/>
          </w:rPr>
          <w:delText>局域线性集成,局域线性嵌入算法(</w:delText>
        </w:r>
      </w:del>
      <w:del w:id="229" w:author="Gang Huang" w:date="2019-11-05T20:43:40Z">
        <w:r>
          <w:rPr/>
          <w:delText>LLE)</w:delText>
        </w:r>
      </w:del>
      <w:del w:id="230" w:author="Gang Huang" w:date="2019-11-05T20:43:40Z">
        <w:r>
          <w:rPr>
            <w:rFonts w:hint="eastAsia"/>
          </w:rPr>
          <w:delText>,</w:delText>
        </w:r>
      </w:del>
      <w:del w:id="231" w:author="Gang Huang" w:date="2019-11-05T20:43:40Z">
        <w:r>
          <w:rPr/>
          <w:delText xml:space="preserve"> </w:delText>
        </w:r>
      </w:del>
      <w:del w:id="232" w:author="Gang Huang" w:date="2019-11-05T20:43:40Z">
        <w:r>
          <w:rPr>
            <w:rFonts w:hint="eastAsia"/>
          </w:rPr>
          <w:delText>t</w:delText>
        </w:r>
      </w:del>
      <w:del w:id="233" w:author="Gang Huang" w:date="2019-11-05T20:43:40Z">
        <w:r>
          <w:rPr/>
          <w:delText>-</w:delText>
        </w:r>
      </w:del>
      <w:del w:id="234" w:author="Gang Huang" w:date="2019-11-05T20:43:40Z">
        <w:r>
          <w:rPr>
            <w:rFonts w:hint="eastAsia"/>
          </w:rPr>
          <w:delText>分布邻域嵌入算法(t</w:delText>
        </w:r>
      </w:del>
      <w:del w:id="235" w:author="Gang Huang" w:date="2019-11-05T20:43:40Z">
        <w:r>
          <w:rPr/>
          <w:delText>-SNE).</w:delText>
        </w:r>
      </w:del>
    </w:p>
    <w:p>
      <w:pPr>
        <w:pStyle w:val="31"/>
        <w:numPr>
          <w:ilvl w:val="0"/>
          <w:numId w:val="0"/>
        </w:numPr>
        <w:ind w:firstLine="0"/>
        <w:rPr>
          <w:del w:id="237" w:author="Gang Huang" w:date="2019-11-05T20:43:40Z"/>
        </w:rPr>
        <w:pPrChange w:id="236" w:author="Gang Huang" w:date="2019-11-05T20:23:36Z">
          <w:pPr>
            <w:pStyle w:val="39"/>
          </w:pPr>
        </w:pPrChange>
      </w:pPr>
      <w:del w:id="238" w:author="Gang Huang" w:date="2019-11-05T20:43:40Z">
        <w:r>
          <w:rPr>
            <w:rFonts w:hint="eastAsia"/>
          </w:rPr>
          <w:delText>组合规则学习包括:</w:delText>
        </w:r>
      </w:del>
      <w:del w:id="239" w:author="Gang Huang" w:date="2019-11-05T20:43:40Z">
        <w:r>
          <w:rPr/>
          <w:delText xml:space="preserve"> Apriori</w:delText>
        </w:r>
      </w:del>
      <w:del w:id="240" w:author="Gang Huang" w:date="2019-11-05T20:43:40Z">
        <w:r>
          <w:rPr>
            <w:rFonts w:hint="eastAsia"/>
          </w:rPr>
          <w:delText>,</w:delText>
        </w:r>
      </w:del>
      <w:del w:id="241" w:author="Gang Huang" w:date="2019-11-05T20:43:40Z">
        <w:r>
          <w:rPr/>
          <w:delText xml:space="preserve"> Eclat. </w:delText>
        </w:r>
      </w:del>
    </w:p>
    <w:p>
      <w:pPr>
        <w:pStyle w:val="31"/>
        <w:numPr>
          <w:ilvl w:val="0"/>
          <w:numId w:val="0"/>
        </w:numPr>
        <w:ind w:firstLine="0" w:firstLineChars="0"/>
        <w:rPr>
          <w:del w:id="243" w:author="Gang Huang" w:date="2019-11-05T20:43:40Z"/>
          <w:sz w:val="18"/>
          <w:szCs w:val="18"/>
        </w:rPr>
        <w:pPrChange w:id="242" w:author="Gang Huang" w:date="2019-11-05T20:23:37Z">
          <w:pPr>
            <w:pStyle w:val="39"/>
            <w:ind w:firstLineChars="0"/>
          </w:pPr>
        </w:pPrChange>
      </w:pPr>
    </w:p>
    <w:p>
      <w:pPr>
        <w:pStyle w:val="39"/>
        <w:rPr>
          <w:del w:id="244" w:author="Gang Huang" w:date="2019-11-05T20:43:40Z"/>
        </w:rPr>
      </w:pPr>
      <w:del w:id="245" w:author="Gang Huang" w:date="2019-11-05T20:43:40Z">
        <w:r>
          <w:rPr>
            <w:rFonts w:hint="eastAsia"/>
          </w:rPr>
          <w:delText>集成学习(</w:delText>
        </w:r>
      </w:del>
      <w:del w:id="246" w:author="Gang Huang" w:date="2019-11-05T20:43:40Z">
        <w:r>
          <w:rPr/>
          <w:delText>Ensemble Learning</w:delText>
        </w:r>
      </w:del>
      <w:del w:id="247" w:author="Gang Huang" w:date="2019-11-05T20:43:40Z">
        <w:r>
          <w:rPr>
            <w:rFonts w:hint="eastAsia"/>
          </w:rPr>
          <w:delText>)主要分为</w:delText>
        </w:r>
      </w:del>
      <w:del w:id="248" w:author="Gang Huang" w:date="2019-11-05T20:43:40Z">
        <w:r>
          <w:rPr>
            <w:rFonts w:hint="eastAsia"/>
            <w:b/>
          </w:rPr>
          <w:delText>b</w:delText>
        </w:r>
      </w:del>
      <w:del w:id="249" w:author="Gang Huang" w:date="2019-11-05T20:43:40Z">
        <w:r>
          <w:rPr>
            <w:b/>
          </w:rPr>
          <w:delText>agging</w:delText>
        </w:r>
      </w:del>
      <w:del w:id="250" w:author="Gang Huang" w:date="2019-11-05T20:43:40Z">
        <w:r>
          <w:rPr>
            <w:rFonts w:hint="eastAsia"/>
            <w:b/>
          </w:rPr>
          <w:delText>算法</w:delText>
        </w:r>
      </w:del>
      <w:del w:id="251" w:author="Gang Huang" w:date="2019-11-05T20:43:40Z">
        <w:r>
          <w:rPr>
            <w:rFonts w:hint="eastAsia"/>
          </w:rPr>
          <w:delText>和</w:delText>
        </w:r>
      </w:del>
      <w:del w:id="252" w:author="Gang Huang" w:date="2019-11-05T20:43:40Z">
        <w:r>
          <w:rPr>
            <w:rFonts w:hint="eastAsia"/>
            <w:b/>
          </w:rPr>
          <w:delText>b</w:delText>
        </w:r>
      </w:del>
      <w:del w:id="253" w:author="Gang Huang" w:date="2019-11-05T20:43:40Z">
        <w:r>
          <w:rPr>
            <w:b/>
          </w:rPr>
          <w:delText>oosting</w:delText>
        </w:r>
      </w:del>
      <w:del w:id="254" w:author="Gang Huang" w:date="2019-11-05T20:43:40Z">
        <w:r>
          <w:rPr>
            <w:rFonts w:hint="eastAsia"/>
            <w:b/>
          </w:rPr>
          <w:delText>算法</w:delText>
        </w:r>
      </w:del>
      <w:del w:id="255" w:author="Gang Huang" w:date="2019-11-05T20:43:40Z">
        <w:r>
          <w:rPr>
            <w:rFonts w:hint="eastAsia"/>
          </w:rPr>
          <w:delText>.</w:delText>
        </w:r>
      </w:del>
    </w:p>
    <w:p>
      <w:pPr>
        <w:pStyle w:val="39"/>
        <w:tabs>
          <w:tab w:val="left" w:pos="567"/>
          <w:tab w:val="left" w:pos="3544"/>
        </w:tabs>
        <w:ind w:left="777" w:right="210"/>
        <w:rPr>
          <w:del w:id="257" w:author="Gang Huang" w:date="2019-11-05T20:43:40Z"/>
        </w:rPr>
        <w:pPrChange w:id="256" w:author="Gang Huang" w:date="2019-11-05T20:23:42Z">
          <w:pPr>
            <w:pStyle w:val="33"/>
            <w:ind w:left="777" w:right="210"/>
          </w:pPr>
        </w:pPrChange>
      </w:pPr>
      <w:del w:id="258" w:author="Gang Huang" w:date="2019-11-05T20:43:40Z">
        <w:r>
          <w:rPr>
            <w:rFonts w:hint="eastAsia"/>
          </w:rPr>
          <w:delText>概率基础知识</w:delText>
        </w:r>
      </w:del>
    </w:p>
    <w:p>
      <w:pPr>
        <w:pStyle w:val="39"/>
        <w:tabs>
          <w:tab w:val="left" w:pos="709"/>
        </w:tabs>
        <w:ind w:left="919" w:right="210"/>
        <w:rPr>
          <w:del w:id="260" w:author="Gang Huang" w:date="2019-11-05T20:43:40Z"/>
        </w:rPr>
        <w:pPrChange w:id="259" w:author="Gang Huang" w:date="2019-11-05T20:23:42Z">
          <w:pPr>
            <w:pStyle w:val="35"/>
            <w:ind w:left="919" w:right="210"/>
          </w:pPr>
        </w:pPrChange>
      </w:pPr>
      <w:del w:id="261" w:author="Gang Huang" w:date="2019-11-05T20:43:40Z">
        <w:r>
          <w:rPr>
            <w:rFonts w:hint="eastAsia"/>
          </w:rPr>
          <w:delText xml:space="preserve"> 什么是概率?</w:delText>
        </w:r>
      </w:del>
    </w:p>
    <w:p>
      <w:pPr>
        <w:pStyle w:val="39"/>
        <w:ind w:left="420"/>
        <w:rPr>
          <w:del w:id="262" w:author="Gang Huang" w:date="2019-11-05T20:43:40Z"/>
          <w:rFonts w:ascii="Arial" w:hAnsi="Arial" w:cs="Arial"/>
          <w:color w:val="333333"/>
          <w:szCs w:val="21"/>
        </w:rPr>
      </w:pPr>
      <w:del w:id="263" w:author="Gang Huang" w:date="2019-11-05T20:43:40Z">
        <w:r>
          <w:rPr>
            <w:rFonts w:hint="eastAsia" w:ascii="Arial" w:hAnsi="Arial" w:cs="Arial"/>
            <w:color w:val="333333"/>
            <w:szCs w:val="21"/>
          </w:rPr>
          <w:delText>先要明白</w:delText>
        </w:r>
      </w:del>
      <w:del w:id="264" w:author="Gang Huang" w:date="2019-11-05T20:43:40Z">
        <w:r>
          <w:rPr>
            <w:rFonts w:hint="eastAsia" w:ascii="Arial" w:hAnsi="Arial" w:cs="Arial"/>
            <w:b/>
            <w:color w:val="333333"/>
            <w:szCs w:val="21"/>
          </w:rPr>
          <w:delText>事件</w:delText>
        </w:r>
      </w:del>
      <w:del w:id="265" w:author="Gang Huang" w:date="2019-11-05T20:43:40Z">
        <w:r>
          <w:rPr>
            <w:rFonts w:hint="eastAsia" w:ascii="Arial" w:hAnsi="Arial" w:cs="Arial"/>
            <w:color w:val="333333"/>
            <w:szCs w:val="21"/>
          </w:rPr>
          <w:delText>的含义.</w:delText>
        </w:r>
      </w:del>
    </w:p>
    <w:p>
      <w:pPr>
        <w:pStyle w:val="39"/>
        <w:ind w:left="420"/>
        <w:rPr>
          <w:del w:id="266" w:author="Gang Huang" w:date="2019-11-05T20:43:40Z"/>
          <w:rFonts w:ascii="Arial" w:hAnsi="Arial" w:cs="Arial"/>
          <w:color w:val="333333"/>
          <w:szCs w:val="21"/>
        </w:rPr>
      </w:pPr>
      <w:del w:id="267" w:author="Gang Huang" w:date="2019-11-05T20:43:40Z">
        <w:r>
          <w:rPr>
            <w:rFonts w:ascii="Arial" w:hAnsi="Arial" w:cs="Arial"/>
            <w:color w:val="333333"/>
            <w:szCs w:val="21"/>
          </w:rPr>
          <w:delText>随着经验的积累，人们认识到，在做大量重复试验</w:delText>
        </w:r>
      </w:del>
      <w:del w:id="268" w:author="Gang Huang" w:date="2019-11-05T20:43:40Z">
        <w:r>
          <w:rPr>
            <w:rFonts w:hint="eastAsia" w:ascii="Arial" w:hAnsi="Arial" w:cs="Arial"/>
            <w:color w:val="333333"/>
            <w:szCs w:val="21"/>
          </w:rPr>
          <w:delText>(如投掷硬币)</w:delText>
        </w:r>
      </w:del>
      <w:del w:id="269" w:author="Gang Huang" w:date="2019-11-05T20:43:40Z">
        <w:r>
          <w:rPr>
            <w:rFonts w:ascii="Arial" w:hAnsi="Arial" w:cs="Arial"/>
            <w:color w:val="333333"/>
            <w:szCs w:val="21"/>
          </w:rPr>
          <w:delText>时，随着试验次数</w:delText>
        </w:r>
      </w:del>
      <m:oMath>
        <w:del w:id="270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szCs w:val="21"/>
            </w:rPr>
            <m:t>N</m:t>
          </m:r>
        </w:del>
      </m:oMath>
      <w:del w:id="271" w:author="Gang Huang" w:date="2019-11-05T20:43:40Z">
        <w:r>
          <w:rPr>
            <w:rFonts w:ascii="Arial" w:hAnsi="Arial" w:cs="Arial"/>
            <w:color w:val="333333"/>
            <w:szCs w:val="21"/>
          </w:rPr>
          <w:delText>的增加，一个事件</w:delText>
        </w:r>
      </w:del>
      <m:oMath>
        <w:del w:id="272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szCs w:val="21"/>
            </w:rPr>
            <m:t>r</m:t>
          </m:r>
        </w:del>
      </m:oMath>
      <w:del w:id="273" w:author="Gang Huang" w:date="2019-11-05T20:43:40Z">
        <w:r>
          <w:rPr>
            <w:rFonts w:ascii="Arial" w:hAnsi="Arial" w:cs="Arial"/>
            <w:color w:val="333333"/>
            <w:szCs w:val="21"/>
          </w:rPr>
          <w:delText>出现的频率</w:delText>
        </w:r>
      </w:del>
      <m:oMath>
        <m:sSub>
          <m:sSubPr>
            <m:ctrlPr>
              <w:del w:id="274" w:author="Gang Huang" w:date="2019-11-05T20:43:40Z">
                <w:rPr>
                  <w:rFonts w:ascii="Cambria Math" w:hAnsi="Cambria Math" w:cs="Arial"/>
                  <w:color w:val="333333"/>
                  <w:szCs w:val="21"/>
                </w:rPr>
              </w:del>
            </m:ctrlPr>
          </m:sSubPr>
          <m:e>
            <w:del w:id="275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1"/>
                </w:rPr>
                <m:t>N</m:t>
              </m:r>
            </w:del>
            <m:ctrlPr>
              <w:del w:id="276" w:author="Gang Huang" w:date="2019-11-05T20:43:40Z">
                <w:rPr>
                  <w:rFonts w:ascii="Cambria Math" w:hAnsi="Cambria Math" w:cs="Arial"/>
                  <w:color w:val="333333"/>
                  <w:szCs w:val="21"/>
                </w:rPr>
              </w:del>
            </m:ctrlPr>
          </m:e>
          <m:sub>
            <w:del w:id="277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1"/>
                </w:rPr>
                <m:t>k</m:t>
              </m:r>
            </w:del>
            <m:ctrlPr>
              <w:del w:id="278" w:author="Gang Huang" w:date="2019-11-05T20:43:40Z">
                <w:rPr>
                  <w:rFonts w:ascii="Cambria Math" w:hAnsi="Cambria Math" w:cs="Arial"/>
                  <w:color w:val="333333"/>
                  <w:szCs w:val="21"/>
                </w:rPr>
              </w:del>
            </m:ctrlPr>
          </m:sub>
        </m:sSub>
        <w:del w:id="279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szCs w:val="21"/>
            </w:rPr>
            <m:t>/N</m:t>
          </m:r>
        </w:del>
      </m:oMath>
      <w:del w:id="280" w:author="Gang Huang" w:date="2019-11-05T20:43:40Z">
        <w:r>
          <w:rPr>
            <w:rFonts w:ascii="Arial" w:hAnsi="Arial" w:cs="Arial"/>
            <w:color w:val="333333"/>
            <w:szCs w:val="21"/>
          </w:rPr>
          <w:delText>，总在一个固定数的附近摆动，显示一定的稳定性</w:delText>
        </w:r>
      </w:del>
      <w:del w:id="281" w:author="Gang Huang" w:date="2019-11-05T20:43:40Z">
        <w:r>
          <w:rPr>
            <w:rFonts w:hint="eastAsia" w:ascii="Arial" w:hAnsi="Arial" w:cs="Arial"/>
            <w:color w:val="333333"/>
            <w:szCs w:val="21"/>
          </w:rPr>
          <w:delText>.</w:delText>
        </w:r>
      </w:del>
      <w:del w:id="282" w:author="Gang Huang" w:date="2019-11-05T20:43:40Z">
        <w:r>
          <w:rPr>
            <w:rFonts w:ascii="Arial" w:hAnsi="Arial" w:cs="Arial"/>
            <w:color w:val="333333"/>
            <w:szCs w:val="21"/>
          </w:rPr>
          <w:delText xml:space="preserve"> </w:delText>
        </w:r>
      </w:del>
      <w:del w:id="283" w:author="Gang Huang" w:date="2019-11-05T20:43:40Z">
        <w:r>
          <w:rPr>
            <w:rFonts w:hint="eastAsia" w:ascii="Arial" w:hAnsi="Arial" w:cs="Arial"/>
            <w:color w:val="333333"/>
            <w:szCs w:val="21"/>
          </w:rPr>
          <w:delText>当</w:delText>
        </w:r>
      </w:del>
      <m:oMath>
        <w:del w:id="284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szCs w:val="21"/>
            </w:rPr>
            <m:t>N→∞</m:t>
          </m:r>
        </w:del>
      </m:oMath>
      <w:del w:id="285" w:author="Gang Huang" w:date="2019-11-05T20:43:40Z">
        <w:r>
          <w:rPr>
            <w:rFonts w:hint="eastAsia" w:ascii="Arial" w:hAnsi="Arial" w:cs="Arial"/>
            <w:color w:val="333333"/>
            <w:szCs w:val="21"/>
          </w:rPr>
          <w:delText>时</w:delText>
        </w:r>
      </w:del>
      <w:del w:id="286" w:author="Gang Huang" w:date="2019-11-05T20:43:40Z">
        <w:r>
          <w:rPr>
            <w:rFonts w:ascii="Arial" w:hAnsi="Arial" w:cs="Arial"/>
            <w:color w:val="333333"/>
            <w:szCs w:val="21"/>
          </w:rPr>
          <w:delText>这个固定数</w:delText>
        </w:r>
      </w:del>
      <m:oMath>
        <m:sSub>
          <m:sSubPr>
            <m:ctrlPr>
              <w:del w:id="287" w:author="Gang Huang" w:date="2019-11-05T20:43:40Z">
                <w:rPr>
                  <w:rFonts w:ascii="Cambria Math" w:hAnsi="Cambria Math" w:cs="Arial"/>
                  <w:color w:val="333333"/>
                  <w:szCs w:val="21"/>
                </w:rPr>
              </w:del>
            </m:ctrlPr>
          </m:sSubPr>
          <m:e>
            <w:del w:id="288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1"/>
                </w:rPr>
                <m:t>P</m:t>
              </m:r>
            </w:del>
            <m:ctrlPr>
              <w:del w:id="289" w:author="Gang Huang" w:date="2019-11-05T20:43:40Z">
                <w:rPr>
                  <w:rFonts w:ascii="Cambria Math" w:hAnsi="Cambria Math" w:cs="Arial"/>
                  <w:color w:val="333333"/>
                  <w:szCs w:val="21"/>
                </w:rPr>
              </w:del>
            </m:ctrlPr>
          </m:e>
          <m:sub>
            <w:del w:id="290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Cs w:val="21"/>
                </w:rPr>
                <m:t>k</m:t>
              </m:r>
            </w:del>
            <m:ctrlPr>
              <w:del w:id="291" w:author="Gang Huang" w:date="2019-11-05T20:43:40Z">
                <w:rPr>
                  <w:rFonts w:ascii="Cambria Math" w:hAnsi="Cambria Math" w:cs="Arial"/>
                  <w:color w:val="333333"/>
                  <w:szCs w:val="21"/>
                </w:rPr>
              </w:del>
            </m:ctrlPr>
          </m:sub>
        </m:sSub>
      </m:oMath>
      <w:del w:id="292" w:author="Gang Huang" w:date="2019-11-05T20:43:40Z">
        <w:r>
          <w:rPr>
            <w:rFonts w:hint="eastAsia" w:ascii="Arial" w:hAnsi="Arial" w:cs="Arial"/>
            <w:color w:val="333333"/>
            <w:szCs w:val="21"/>
          </w:rPr>
          <w:delText>可以</w:delText>
        </w:r>
      </w:del>
      <w:del w:id="293" w:author="Gang Huang" w:date="2019-11-05T20:43:40Z">
        <w:r>
          <w:rPr>
            <w:rFonts w:ascii="Arial" w:hAnsi="Arial" w:cs="Arial"/>
            <w:color w:val="333333"/>
            <w:szCs w:val="21"/>
          </w:rPr>
          <w:delText>定义为事件</w:delText>
        </w:r>
      </w:del>
      <m:oMath>
        <w:del w:id="294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szCs w:val="21"/>
            </w:rPr>
            <m:t>r</m:t>
          </m:r>
        </w:del>
      </m:oMath>
      <w:del w:id="295" w:author="Gang Huang" w:date="2019-11-05T20:43:40Z">
        <w:r>
          <w:rPr>
            <w:rFonts w:ascii="Arial" w:hAnsi="Arial" w:cs="Arial"/>
            <w:color w:val="333333"/>
            <w:szCs w:val="21"/>
          </w:rPr>
          <w:delText>的</w:delText>
        </w:r>
      </w:del>
      <w:del w:id="296" w:author="Gang Huang" w:date="2019-11-05T20:43:40Z">
        <w:r>
          <w:rPr>
            <w:rFonts w:ascii="Arial" w:hAnsi="Arial" w:cs="Arial"/>
            <w:b/>
            <w:color w:val="333333"/>
            <w:szCs w:val="21"/>
          </w:rPr>
          <w:delText>概率</w:delText>
        </w:r>
      </w:del>
      <w:del w:id="297" w:author="Gang Huang" w:date="2019-11-05T20:43:40Z">
        <w:r>
          <w:rPr>
            <w:rFonts w:ascii="Arial" w:hAnsi="Arial" w:cs="Arial"/>
            <w:color w:val="333333"/>
            <w:szCs w:val="21"/>
          </w:rPr>
          <w:delText>:</w:delText>
        </w:r>
      </w:del>
    </w:p>
    <w:p>
      <w:pPr>
        <w:pStyle w:val="39"/>
        <w:ind w:left="420"/>
        <w:rPr>
          <w:del w:id="298" w:author="Gang Huang" w:date="2019-11-05T20:43:40Z"/>
          <w:rFonts w:ascii="Arial" w:hAnsi="Arial" w:cs="Arial"/>
          <w:color w:val="333333"/>
          <w:szCs w:val="21"/>
        </w:rPr>
      </w:pPr>
      <m:oMathPara>
        <m:oMath>
          <m:sSub>
            <m:sSubPr>
              <m:ctrlPr>
                <w:del w:id="299" w:author="Gang Huang" w:date="2019-11-05T20:43:40Z">
                  <w:rPr>
                    <w:rFonts w:ascii="Cambria Math" w:hAnsi="Cambria Math" w:cs="Arial"/>
                    <w:color w:val="333333"/>
                    <w:szCs w:val="21"/>
                  </w:rPr>
                </w:del>
              </m:ctrlPr>
            </m:sSubPr>
            <m:e>
              <w:del w:id="300" w:author="Gang Huang" w:date="2019-11-05T20:43:40Z"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Cs w:val="21"/>
                  </w:rPr>
                  <m:t>P</m:t>
                </m:r>
              </w:del>
              <m:ctrlPr>
                <w:del w:id="301" w:author="Gang Huang" w:date="2019-11-05T20:43:40Z">
                  <w:rPr>
                    <w:rFonts w:ascii="Cambria Math" w:hAnsi="Cambria Math" w:cs="Arial"/>
                    <w:color w:val="333333"/>
                    <w:szCs w:val="21"/>
                  </w:rPr>
                </w:del>
              </m:ctrlPr>
            </m:e>
            <m:sub>
              <w:del w:id="302" w:author="Gang Huang" w:date="2019-11-05T20:43:40Z">
                <m:r>
                  <m:rPr>
                    <m:sty m:val="p"/>
                  </m:rPr>
                  <w:rPr>
                    <w:rFonts w:ascii="Cambria Math" w:hAnsi="Cambria Math" w:cs="Arial"/>
                    <w:color w:val="333333"/>
                    <w:szCs w:val="21"/>
                  </w:rPr>
                  <m:t>k</m:t>
                </m:r>
              </w:del>
              <m:ctrlPr>
                <w:del w:id="303" w:author="Gang Huang" w:date="2019-11-05T20:43:40Z">
                  <w:rPr>
                    <w:rFonts w:ascii="Cambria Math" w:hAnsi="Cambria Math" w:cs="Arial"/>
                    <w:color w:val="333333"/>
                    <w:szCs w:val="21"/>
                  </w:rPr>
                </w:del>
              </m:ctrlPr>
            </m:sub>
          </m:sSub>
          <w:del w:id="304" w:author="Gang Huang" w:date="2019-11-05T20:43:40Z"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</w:rPr>
              <m:t>=</m:t>
            </m:r>
          </w:del>
          <m:f>
            <m:fPr>
              <m:ctrlPr>
                <w:del w:id="305" w:author="Gang Huang" w:date="2019-11-05T20:43:40Z">
                  <w:rPr>
                    <w:rFonts w:ascii="Cambria Math" w:hAnsi="Cambria Math" w:cs="Arial"/>
                    <w:i/>
                    <w:color w:val="333333"/>
                    <w:szCs w:val="21"/>
                  </w:rPr>
                </w:del>
              </m:ctrlPr>
            </m:fPr>
            <m:num>
              <m:sSub>
                <m:sSubPr>
                  <m:ctrlPr>
                    <w:del w:id="306" w:author="Gang Huang" w:date="2019-11-05T20:43:40Z">
                      <w:rPr>
                        <w:rFonts w:ascii="Cambria Math" w:hAnsi="Cambria Math" w:cs="Arial"/>
                        <w:color w:val="333333"/>
                        <w:szCs w:val="21"/>
                      </w:rPr>
                    </w:del>
                  </m:ctrlPr>
                </m:sSubPr>
                <m:e>
                  <w:del w:id="307" w:author="Gang Huang" w:date="2019-11-05T20:43:40Z"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Cs w:val="21"/>
                      </w:rPr>
                      <m:t>N</m:t>
                    </m:r>
                  </w:del>
                  <m:ctrlPr>
                    <w:del w:id="308" w:author="Gang Huang" w:date="2019-11-05T20:43:40Z">
                      <w:rPr>
                        <w:rFonts w:ascii="Cambria Math" w:hAnsi="Cambria Math" w:cs="Arial"/>
                        <w:color w:val="333333"/>
                        <w:szCs w:val="21"/>
                      </w:rPr>
                    </w:del>
                  </m:ctrlPr>
                </m:e>
                <m:sub>
                  <w:del w:id="309" w:author="Gang Huang" w:date="2019-11-05T20:43:40Z"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333333"/>
                        <w:szCs w:val="21"/>
                      </w:rPr>
                      <m:t>k</m:t>
                    </m:r>
                  </w:del>
                  <m:ctrlPr>
                    <w:del w:id="310" w:author="Gang Huang" w:date="2019-11-05T20:43:40Z">
                      <w:rPr>
                        <w:rFonts w:ascii="Cambria Math" w:hAnsi="Cambria Math" w:cs="Arial"/>
                        <w:color w:val="333333"/>
                        <w:szCs w:val="21"/>
                      </w:rPr>
                    </w:del>
                  </m:ctrlPr>
                </m:sub>
              </m:sSub>
              <m:ctrlPr>
                <w:del w:id="311" w:author="Gang Huang" w:date="2019-11-05T20:43:40Z">
                  <w:rPr>
                    <w:rFonts w:ascii="Cambria Math" w:hAnsi="Cambria Math" w:cs="Arial"/>
                    <w:i/>
                    <w:color w:val="333333"/>
                    <w:szCs w:val="21"/>
                  </w:rPr>
                </w:del>
              </m:ctrlPr>
            </m:num>
            <m:den>
              <w:del w:id="312" w:author="Gang Huang" w:date="2019-11-05T20:43:40Z">
                <m:r>
                  <w:rPr>
                    <w:rFonts w:ascii="Cambria Math" w:hAnsi="Cambria Math" w:cs="Arial"/>
                    <w:color w:val="333333"/>
                    <w:szCs w:val="21"/>
                  </w:rPr>
                  <m:t>N</m:t>
                </m:r>
              </w:del>
              <m:ctrlPr>
                <w:del w:id="313" w:author="Gang Huang" w:date="2019-11-05T20:43:40Z">
                  <w:rPr>
                    <w:rFonts w:ascii="Cambria Math" w:hAnsi="Cambria Math" w:cs="Arial"/>
                    <w:i/>
                    <w:color w:val="333333"/>
                    <w:szCs w:val="21"/>
                  </w:rPr>
                </w:del>
              </m:ctrlPr>
            </m:den>
          </m:f>
          <w:del w:id="314" w:author="Gang Huang" w:date="2019-11-05T20:43:40Z">
            <m:r>
              <w:rPr>
                <w:rFonts w:ascii="Cambria Math" w:hAnsi="Cambria Math" w:cs="Arial"/>
                <w:color w:val="333333"/>
                <w:szCs w:val="21"/>
              </w:rPr>
              <m:t>,  N→∞</m:t>
            </m:r>
          </w:del>
          <w:del w:id="315" w:author="Gang Huang" w:date="2019-11-05T20:43:40Z">
            <m:r>
              <m:rPr>
                <m:sty m:val="p"/>
              </m:rPr>
              <w:rPr>
                <w:rFonts w:ascii="Cambria Math" w:hAnsi="Cambria Math" w:cs="Arial"/>
                <w:color w:val="333333"/>
                <w:szCs w:val="21"/>
              </w:rPr>
              <m:t>.</m:t>
            </m:r>
          </w:del>
        </m:oMath>
      </m:oMathPara>
    </w:p>
    <w:p>
      <w:pPr>
        <w:pStyle w:val="39"/>
        <w:ind w:left="420"/>
        <w:rPr>
          <w:del w:id="316" w:author="Gang Huang" w:date="2019-11-05T20:43:40Z"/>
          <w:rFonts w:ascii="Arial" w:hAnsi="Arial" w:cs="Arial"/>
          <w:color w:val="333333"/>
          <w:szCs w:val="21"/>
        </w:rPr>
      </w:pPr>
      <w:del w:id="317" w:author="Gang Huang" w:date="2019-11-05T20:43:40Z">
        <w:r>
          <w:rPr>
            <w:rFonts w:hint="eastAsia" w:ascii="Arial" w:hAnsi="Arial" w:cs="Arial"/>
            <w:color w:val="333333"/>
            <w:szCs w:val="21"/>
          </w:rPr>
          <w:delText>用现代概率论的观点,一个</w:delText>
        </w:r>
      </w:del>
      <w:del w:id="318" w:author="Gang Huang" w:date="2019-11-05T20:43:40Z">
        <w:r>
          <w:rPr>
            <w:rFonts w:hint="eastAsia" w:ascii="Arial" w:hAnsi="Arial" w:cs="Arial"/>
            <w:b/>
            <w:color w:val="333333"/>
            <w:szCs w:val="21"/>
          </w:rPr>
          <w:delText>事件</w:delText>
        </w:r>
      </w:del>
      <w:del w:id="319" w:author="Gang Huang" w:date="2019-11-05T20:43:40Z">
        <w:r>
          <w:rPr>
            <w:rFonts w:hint="eastAsia" w:ascii="Arial" w:hAnsi="Arial" w:cs="Arial"/>
            <w:color w:val="333333"/>
            <w:szCs w:val="21"/>
          </w:rPr>
          <w:delText>是</w:delText>
        </w:r>
      </w:del>
      <w:del w:id="320" w:author="Gang Huang" w:date="2019-11-05T20:43:40Z">
        <w:r>
          <w:rPr>
            <w:rFonts w:hint="eastAsia" w:ascii="Arial" w:hAnsi="Arial" w:cs="Arial"/>
            <w:b/>
            <w:color w:val="333333"/>
            <w:szCs w:val="21"/>
          </w:rPr>
          <w:delText>样本空间</w:delText>
        </w:r>
      </w:del>
      <w:del w:id="321" w:author="Gang Huang" w:date="2019-11-05T20:43:40Z">
        <w:r>
          <w:rPr>
            <w:rFonts w:hint="eastAsia" w:ascii="Arial" w:hAnsi="Arial" w:cs="Arial"/>
            <w:color w:val="333333"/>
            <w:szCs w:val="21"/>
          </w:rPr>
          <w:delText>中的一个</w:delText>
        </w:r>
      </w:del>
      <w:del w:id="322" w:author="Gang Huang" w:date="2019-11-05T20:43:40Z">
        <w:r>
          <w:rPr>
            <w:rFonts w:hint="eastAsia" w:ascii="Arial" w:hAnsi="Arial" w:cs="Arial"/>
            <w:b/>
            <w:color w:val="333333"/>
            <w:szCs w:val="21"/>
          </w:rPr>
          <w:delText>子集合</w:delText>
        </w:r>
      </w:del>
      <w:del w:id="323" w:author="Gang Huang" w:date="2019-11-05T20:43:40Z">
        <w:r>
          <w:rPr>
            <w:rFonts w:hint="eastAsia" w:ascii="Arial" w:hAnsi="Arial" w:cs="Arial"/>
            <w:color w:val="333333"/>
            <w:szCs w:val="21"/>
          </w:rPr>
          <w:delText>.</w:delText>
        </w:r>
      </w:del>
      <w:del w:id="324" w:author="Gang Huang" w:date="2019-11-05T20:43:40Z">
        <w:r>
          <w:rPr>
            <w:rFonts w:ascii="Arial" w:hAnsi="Arial" w:cs="Arial"/>
            <w:color w:val="333333"/>
            <w:szCs w:val="21"/>
          </w:rPr>
          <w:delText xml:space="preserve"> </w:delText>
        </w:r>
      </w:del>
      <w:del w:id="325" w:author="Gang Huang" w:date="2019-11-05T20:43:40Z">
        <w:r>
          <w:rPr>
            <w:rFonts w:hint="eastAsia" w:ascii="Arial" w:hAnsi="Arial" w:cs="Arial"/>
            <w:color w:val="333333"/>
            <w:szCs w:val="21"/>
          </w:rPr>
          <w:delText>比如,</w:delText>
        </w:r>
      </w:del>
      <w:del w:id="326" w:author="Gang Huang" w:date="2019-11-05T20:43:40Z">
        <w:r>
          <w:rPr>
            <w:rFonts w:ascii="Arial" w:hAnsi="Arial" w:cs="Arial"/>
            <w:color w:val="333333"/>
            <w:szCs w:val="21"/>
          </w:rPr>
          <w:delText xml:space="preserve"> </w:delText>
        </w:r>
      </w:del>
      <w:del w:id="327" w:author="Gang Huang" w:date="2019-11-05T20:43:40Z">
        <w:r>
          <w:rPr>
            <w:rFonts w:hint="eastAsia" w:ascii="Arial" w:hAnsi="Arial" w:cs="Arial"/>
            <w:color w:val="333333"/>
            <w:szCs w:val="21"/>
          </w:rPr>
          <w:delText>掷骰子的结果为奇数,就是一个事件.</w:delText>
        </w:r>
      </w:del>
    </w:p>
    <w:p>
      <w:pPr>
        <w:pStyle w:val="35"/>
        <w:ind w:left="919" w:right="210"/>
        <w:rPr>
          <w:del w:id="328" w:author="Gang Huang" w:date="2019-11-05T20:43:40Z"/>
        </w:rPr>
      </w:pPr>
      <w:del w:id="329" w:author="Gang Huang" w:date="2019-11-05T20:43:40Z">
        <w:r>
          <w:rPr>
            <w:rFonts w:hint="eastAsia"/>
          </w:rPr>
          <w:delText>概率基本关系</w:delText>
        </w:r>
      </w:del>
    </w:p>
    <w:p>
      <w:pPr>
        <w:pStyle w:val="35"/>
        <w:ind w:left="919" w:right="210"/>
        <w:rPr>
          <w:del w:id="331" w:author="Gang Huang" w:date="2019-11-05T20:43:40Z"/>
        </w:rPr>
        <w:pPrChange w:id="330" w:author="Gang Huang" w:date="2019-11-05T20:24:22Z">
          <w:pPr>
            <w:pStyle w:val="39"/>
          </w:pPr>
        </w:pPrChange>
      </w:pPr>
      <w:del w:id="332" w:author="Gang Huang" w:date="2019-11-05T20:43:40Z">
        <w:r>
          <w:rPr>
            <w:rFonts w:hint="eastAsia"/>
          </w:rPr>
          <w:delText>由概率的定义,我们可以得到一些有用的结论:</w:delText>
        </w:r>
      </w:del>
      <w:del w:id="333" w:author="Gang Huang" w:date="2019-11-05T20:43:40Z">
        <w:r>
          <w:rPr/>
          <w:delText xml:space="preserve"> </w:delText>
        </w:r>
      </w:del>
      <w:del w:id="334" w:author="Gang Huang" w:date="2019-11-05T20:43:40Z">
        <w:r>
          <w:rPr>
            <w:rFonts w:hint="eastAsia"/>
          </w:rPr>
          <w:delText>概率满足的一些简单的关系.</w:delText>
        </w:r>
      </w:del>
      <w:del w:id="335" w:author="Gang Huang" w:date="2019-11-05T20:43:40Z">
        <w:r>
          <w:rPr/>
          <w:delText xml:space="preserve"> </w:delText>
        </w:r>
      </w:del>
      <w:del w:id="336" w:author="Gang Huang" w:date="2019-11-05T20:43:40Z">
        <w:r>
          <w:rPr>
            <w:rFonts w:hint="eastAsia"/>
          </w:rPr>
          <w:delText>这些关系乍看很显然,却非常重要!</w:delText>
        </w:r>
      </w:del>
    </w:p>
    <w:p>
      <w:pPr>
        <w:pStyle w:val="35"/>
        <w:ind w:left="919" w:right="210"/>
        <w:rPr>
          <w:del w:id="338" w:author="Gang Huang" w:date="2019-11-05T20:43:40Z"/>
        </w:rPr>
        <w:pPrChange w:id="337" w:author="Gang Huang" w:date="2019-11-05T20:24:22Z">
          <w:pPr>
            <w:pStyle w:val="39"/>
          </w:pPr>
        </w:pPrChange>
      </w:pPr>
      <w:del w:id="339" w:author="Gang Huang" w:date="2019-11-05T20:43:40Z">
        <w:r>
          <w:rPr>
            <w:rFonts w:hint="eastAsia"/>
          </w:rPr>
          <w:delText>1</w:delText>
        </w:r>
      </w:del>
      <w:del w:id="340" w:author="Gang Huang" w:date="2019-11-05T20:43:40Z">
        <w:r>
          <w:rPr/>
          <w:delText>.</w:delText>
        </w:r>
      </w:del>
      <w:del w:id="341" w:author="Gang Huang" w:date="2019-11-05T20:43:40Z">
        <w:r>
          <w:rPr>
            <w:rFonts w:hint="eastAsia"/>
          </w:rPr>
          <w:delText>假设我们做了</w:delText>
        </w:r>
      </w:del>
      <m:oMath>
        <w:del w:id="342" w:author="Gang Huang" w:date="2019-11-05T20:43:40Z">
          <m:r>
            <m:rPr>
              <m:sty m:val="p"/>
            </m:rPr>
            <w:rPr>
              <w:rFonts w:hint="eastAsia" w:ascii="Cambria Math" w:hAnsi="Cambria Math"/>
            </w:rPr>
            <m:t>N</m:t>
          </m:r>
        </w:del>
      </m:oMath>
      <w:del w:id="343" w:author="Gang Huang" w:date="2019-11-05T20:43:40Z">
        <w:r>
          <w:rPr>
            <w:rFonts w:hint="eastAsia"/>
          </w:rPr>
          <w:delText>次试验,且结果两两</w:delText>
        </w:r>
      </w:del>
      <w:del w:id="344" w:author="Gang Huang" w:date="2019-11-05T20:43:40Z">
        <w:r>
          <w:rPr>
            <w:rFonts w:hint="eastAsia"/>
            <w:b/>
          </w:rPr>
          <w:delText>互不相容</w:delText>
        </w:r>
      </w:del>
      <w:del w:id="345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(</w:delText>
        </w:r>
      </w:del>
      <w:del w:id="346" w:author="Gang Huang" w:date="2019-11-05T20:43:40Z">
        <w:r>
          <w:rPr>
            <w:rFonts w:ascii="Arial" w:hAnsi="Arial" w:cs="Arial"/>
            <w:b/>
            <w:color w:val="333333"/>
            <w:kern w:val="0"/>
            <w:szCs w:val="21"/>
          </w:rPr>
          <w:delText>mutually exclusive</w:delText>
        </w:r>
      </w:del>
      <w:del w:id="347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)</w:delText>
        </w:r>
      </w:del>
      <w:del w:id="348" w:author="Gang Huang" w:date="2019-11-05T20:43:40Z">
        <w:r>
          <w:rPr>
            <w:rFonts w:hint="eastAsia"/>
          </w:rPr>
          <w:delText>,即任意两个事件都不会同时发生.</w:delText>
        </w:r>
      </w:del>
      <w:del w:id="349" w:author="Gang Huang" w:date="2019-11-05T20:43:40Z">
        <w:r>
          <w:rPr/>
          <w:delText xml:space="preserve"> </w:delText>
        </w:r>
      </w:del>
      <w:del w:id="350" w:author="Gang Huang" w:date="2019-11-05T20:43:40Z">
        <w:r>
          <w:rPr>
            <w:rFonts w:hint="eastAsia"/>
          </w:rPr>
          <w:delText>如果事件1发生的次数为</w:delText>
        </w:r>
      </w:del>
      <m:oMath>
        <m:sSub>
          <m:sSubPr>
            <m:ctrlPr>
              <w:del w:id="351" w:author="Gang Huang" w:date="2019-11-05T20:43:40Z">
                <w:rPr>
                  <w:rFonts w:ascii="Cambria Math" w:hAnsi="Cambria Math"/>
                </w:rPr>
              </w:del>
            </m:ctrlPr>
          </m:sSubPr>
          <m:e>
            <w:del w:id="352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w:del>
            <m:ctrlPr>
              <w:del w:id="353" w:author="Gang Huang" w:date="2019-11-05T20:43:40Z">
                <w:rPr>
                  <w:rFonts w:ascii="Cambria Math" w:hAnsi="Cambria Math"/>
                </w:rPr>
              </w:del>
            </m:ctrlPr>
          </m:e>
          <m:sub>
            <w:del w:id="354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w:del>
            <m:ctrlPr>
              <w:del w:id="355" w:author="Gang Huang" w:date="2019-11-05T20:43:40Z">
                <w:rPr>
                  <w:rFonts w:ascii="Cambria Math" w:hAnsi="Cambria Math"/>
                </w:rPr>
              </w:del>
            </m:ctrlPr>
          </m:sub>
        </m:sSub>
      </m:oMath>
      <w:del w:id="356" w:author="Gang Huang" w:date="2019-11-05T20:43:40Z">
        <w:r>
          <w:rPr>
            <w:rFonts w:hint="eastAsia"/>
          </w:rPr>
          <w:delText>, 事件</w:delText>
        </w:r>
      </w:del>
      <w:del w:id="357" w:author="Gang Huang" w:date="2019-11-05T20:43:40Z">
        <w:r>
          <w:rPr/>
          <w:delText>2</w:delText>
        </w:r>
      </w:del>
      <w:del w:id="358" w:author="Gang Huang" w:date="2019-11-05T20:43:40Z">
        <w:r>
          <w:rPr>
            <w:rFonts w:hint="eastAsia"/>
          </w:rPr>
          <w:delText>发生的次数为</w:delText>
        </w:r>
      </w:del>
      <m:oMath>
        <m:sSub>
          <m:sSubPr>
            <m:ctrlPr>
              <w:del w:id="359" w:author="Gang Huang" w:date="2019-11-05T20:43:40Z">
                <w:rPr>
                  <w:rFonts w:ascii="Cambria Math" w:hAnsi="Cambria Math"/>
                </w:rPr>
              </w:del>
            </m:ctrlPr>
          </m:sSubPr>
          <m:e>
            <w:del w:id="360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w:del>
            <m:ctrlPr>
              <w:del w:id="361" w:author="Gang Huang" w:date="2019-11-05T20:43:40Z">
                <w:rPr>
                  <w:rFonts w:ascii="Cambria Math" w:hAnsi="Cambria Math"/>
                </w:rPr>
              </w:del>
            </m:ctrlPr>
          </m:e>
          <m:sub>
            <w:del w:id="362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w:del>
            <m:ctrlPr>
              <w:del w:id="363" w:author="Gang Huang" w:date="2019-11-05T20:43:40Z">
                <w:rPr>
                  <w:rFonts w:ascii="Cambria Math" w:hAnsi="Cambria Math"/>
                </w:rPr>
              </w:del>
            </m:ctrlPr>
          </m:sub>
        </m:sSub>
      </m:oMath>
      <w:del w:id="364" w:author="Gang Huang" w:date="2019-11-05T20:43:40Z">
        <w:r>
          <w:rPr>
            <w:rFonts w:hint="eastAsia"/>
          </w:rPr>
          <w:delText>,</w:delText>
        </w:r>
      </w:del>
      <w:del w:id="365" w:author="Gang Huang" w:date="2019-11-05T20:43:40Z">
        <w:r>
          <w:rPr/>
          <w:delText xml:space="preserve">…, </w:delText>
        </w:r>
      </w:del>
      <w:del w:id="366" w:author="Gang Huang" w:date="2019-11-05T20:43:40Z">
        <w:r>
          <w:rPr>
            <w:rFonts w:hint="eastAsia"/>
          </w:rPr>
          <w:delText>事件</w:delText>
        </w:r>
      </w:del>
      <m:oMath>
        <w:del w:id="367" w:author="Gang Huang" w:date="2019-11-05T20:43:40Z">
          <m:r>
            <m:rPr>
              <m:sty m:val="p"/>
            </m:rPr>
            <w:rPr>
              <w:rFonts w:ascii="Cambria Math" w:hAnsi="Cambria Math"/>
            </w:rPr>
            <m:t>K</m:t>
          </m:r>
        </w:del>
      </m:oMath>
      <w:del w:id="368" w:author="Gang Huang" w:date="2019-11-05T20:43:40Z">
        <w:r>
          <w:rPr>
            <w:rFonts w:hint="eastAsia"/>
          </w:rPr>
          <w:delText>发生的次数为</w:delText>
        </w:r>
      </w:del>
      <m:oMath>
        <m:sSub>
          <m:sSubPr>
            <m:ctrlPr>
              <w:del w:id="369" w:author="Gang Huang" w:date="2019-11-05T20:43:40Z">
                <w:rPr>
                  <w:rFonts w:ascii="Cambria Math" w:hAnsi="Cambria Math"/>
                </w:rPr>
              </w:del>
            </m:ctrlPr>
          </m:sSubPr>
          <m:e>
            <w:del w:id="370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w:del>
            <m:ctrlPr>
              <w:del w:id="371" w:author="Gang Huang" w:date="2019-11-05T20:43:40Z">
                <w:rPr>
                  <w:rFonts w:ascii="Cambria Math" w:hAnsi="Cambria Math"/>
                </w:rPr>
              </w:del>
            </m:ctrlPr>
          </m:e>
          <m:sub>
            <w:del w:id="372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w:del>
            <m:ctrlPr>
              <w:del w:id="373" w:author="Gang Huang" w:date="2019-11-05T20:43:40Z">
                <w:rPr>
                  <w:rFonts w:ascii="Cambria Math" w:hAnsi="Cambria Math"/>
                </w:rPr>
              </w:del>
            </m:ctrlPr>
          </m:sub>
        </m:sSub>
      </m:oMath>
      <w:del w:id="374" w:author="Gang Huang" w:date="2019-11-05T20:43:40Z">
        <w:r>
          <w:rPr>
            <w:rFonts w:hint="eastAsia"/>
          </w:rPr>
          <w:delText>,</w:delText>
        </w:r>
      </w:del>
      <w:del w:id="375" w:author="Gang Huang" w:date="2019-11-05T20:43:40Z">
        <w:r>
          <w:rPr/>
          <w:delText xml:space="preserve"> </w:delText>
        </w:r>
      </w:del>
      <w:del w:id="376" w:author="Gang Huang" w:date="2019-11-05T20:43:40Z">
        <w:r>
          <w:rPr>
            <w:rFonts w:hint="eastAsia"/>
          </w:rPr>
          <w:delText>那么,</w:delText>
        </w:r>
      </w:del>
      <w:del w:id="377" w:author="Gang Huang" w:date="2019-11-05T20:43:40Z">
        <w:r>
          <w:rPr/>
          <w:delText xml:space="preserve"> </w:delText>
        </w:r>
      </w:del>
    </w:p>
    <w:p>
      <w:pPr>
        <w:pStyle w:val="35"/>
        <w:ind w:left="919" w:right="210"/>
        <w:rPr>
          <w:del w:id="379" w:author="Gang Huang" w:date="2019-11-05T20:43:40Z"/>
        </w:rPr>
        <w:pPrChange w:id="378" w:author="Gang Huang" w:date="2019-11-05T20:24:22Z">
          <w:pPr>
            <w:pStyle w:val="39"/>
          </w:pPr>
        </w:pPrChange>
      </w:pPr>
      <m:oMath>
        <m:sSub>
          <m:sSubPr>
            <m:ctrlPr>
              <w:del w:id="380" w:author="Gang Huang" w:date="2019-11-05T20:43:40Z">
                <w:rPr>
                  <w:rFonts w:ascii="Cambria Math" w:hAnsi="Cambria Math"/>
                </w:rPr>
              </w:del>
            </m:ctrlPr>
          </m:sSubPr>
          <m:e>
            <w:del w:id="381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w:del>
            <m:ctrlPr>
              <w:del w:id="382" w:author="Gang Huang" w:date="2019-11-05T20:43:40Z">
                <w:rPr>
                  <w:rFonts w:ascii="Cambria Math" w:hAnsi="Cambria Math"/>
                </w:rPr>
              </w:del>
            </m:ctrlPr>
          </m:e>
          <m:sub>
            <w:del w:id="383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w:del>
            <m:ctrlPr>
              <w:del w:id="384" w:author="Gang Huang" w:date="2019-11-05T20:43:40Z">
                <w:rPr>
                  <w:rFonts w:ascii="Cambria Math" w:hAnsi="Cambria Math"/>
                </w:rPr>
              </w:del>
            </m:ctrlPr>
          </m:sub>
        </m:sSub>
        <w:del w:id="385" w:author="Gang Huang" w:date="2019-11-05T20:43:40Z">
          <m:r>
            <w:rPr>
              <w:rFonts w:ascii="Cambria Math" w:hAnsi="Cambria Math"/>
            </w:rPr>
            <m:t>+</m:t>
          </m:r>
        </w:del>
        <m:sSub>
          <m:sSubPr>
            <m:ctrlPr>
              <w:del w:id="386" w:author="Gang Huang" w:date="2019-11-05T20:43:40Z">
                <w:rPr>
                  <w:rFonts w:ascii="Cambria Math" w:hAnsi="Cambria Math"/>
                  <w:i/>
                </w:rPr>
              </w:del>
            </m:ctrlPr>
          </m:sSubPr>
          <m:e>
            <w:del w:id="387" w:author="Gang Huang" w:date="2019-11-05T20:43:40Z">
              <m:r>
                <w:rPr>
                  <w:rFonts w:ascii="Cambria Math" w:hAnsi="Cambria Math"/>
                </w:rPr>
                <m:t>N</m:t>
              </m:r>
            </w:del>
            <m:ctrlPr>
              <w:del w:id="388" w:author="Gang Huang" w:date="2019-11-05T20:43:40Z">
                <w:rPr>
                  <w:rFonts w:ascii="Cambria Math" w:hAnsi="Cambria Math"/>
                  <w:i/>
                </w:rPr>
              </w:del>
            </m:ctrlPr>
          </m:e>
          <m:sub>
            <w:del w:id="389" w:author="Gang Huang" w:date="2019-11-05T20:43:40Z">
              <m:r>
                <w:rPr>
                  <w:rFonts w:ascii="Cambria Math" w:hAnsi="Cambria Math"/>
                </w:rPr>
                <m:t>2</m:t>
              </m:r>
            </w:del>
            <m:ctrlPr>
              <w:del w:id="390" w:author="Gang Huang" w:date="2019-11-05T20:43:40Z">
                <w:rPr>
                  <w:rFonts w:ascii="Cambria Math" w:hAnsi="Cambria Math"/>
                  <w:i/>
                </w:rPr>
              </w:del>
            </m:ctrlPr>
          </m:sub>
        </m:sSub>
        <w:del w:id="391" w:author="Gang Huang" w:date="2019-11-05T20:43:40Z">
          <m:r>
            <w:rPr>
              <w:rFonts w:ascii="Cambria Math" w:hAnsi="Cambria Math"/>
            </w:rPr>
            <m:t>+…+</m:t>
          </m:r>
        </w:del>
        <m:sSub>
          <m:sSubPr>
            <m:ctrlPr>
              <w:del w:id="392" w:author="Gang Huang" w:date="2019-11-05T20:43:40Z">
                <w:rPr>
                  <w:rFonts w:ascii="Cambria Math" w:hAnsi="Cambria Math"/>
                  <w:i/>
                </w:rPr>
              </w:del>
            </m:ctrlPr>
          </m:sSubPr>
          <m:e>
            <w:del w:id="393" w:author="Gang Huang" w:date="2019-11-05T20:43:40Z">
              <m:r>
                <w:rPr>
                  <w:rFonts w:ascii="Cambria Math" w:hAnsi="Cambria Math"/>
                </w:rPr>
                <m:t>N</m:t>
              </m:r>
            </w:del>
            <m:ctrlPr>
              <w:del w:id="394" w:author="Gang Huang" w:date="2019-11-05T20:43:40Z">
                <w:rPr>
                  <w:rFonts w:ascii="Cambria Math" w:hAnsi="Cambria Math"/>
                  <w:i/>
                </w:rPr>
              </w:del>
            </m:ctrlPr>
          </m:e>
          <m:sub>
            <w:del w:id="395" w:author="Gang Huang" w:date="2019-11-05T20:43:40Z">
              <m:r>
                <w:rPr>
                  <w:rFonts w:ascii="Cambria Math" w:hAnsi="Cambria Math"/>
                </w:rPr>
                <m:t>K</m:t>
              </m:r>
            </w:del>
            <m:ctrlPr>
              <w:del w:id="396" w:author="Gang Huang" w:date="2019-11-05T20:43:40Z">
                <w:rPr>
                  <w:rFonts w:ascii="Cambria Math" w:hAnsi="Cambria Math"/>
                  <w:i/>
                </w:rPr>
              </w:del>
            </m:ctrlPr>
          </m:sub>
        </m:sSub>
        <w:del w:id="397" w:author="Gang Huang" w:date="2019-11-05T20:43:40Z">
          <m:r>
            <w:rPr>
              <w:rFonts w:ascii="Cambria Math" w:hAnsi="Cambria Math"/>
            </w:rPr>
            <m:t>=N.</m:t>
          </m:r>
        </w:del>
      </m:oMath>
    </w:p>
    <w:p>
      <w:pPr>
        <w:pStyle w:val="35"/>
        <w:ind w:left="919" w:right="210"/>
        <w:rPr>
          <w:del w:id="399" w:author="Gang Huang" w:date="2019-11-05T20:43:40Z"/>
        </w:rPr>
        <w:pPrChange w:id="398" w:author="Gang Huang" w:date="2019-11-05T20:24:22Z">
          <w:pPr>
            <w:pStyle w:val="39"/>
          </w:pPr>
        </w:pPrChange>
      </w:pPr>
      <w:del w:id="400" w:author="Gang Huang" w:date="2019-11-05T20:43:40Z">
        <w:r>
          <w:rPr>
            <w:rFonts w:hint="eastAsia"/>
          </w:rPr>
          <w:delText>对上式两边同时除以</w:delText>
        </w:r>
      </w:del>
      <m:oMath>
        <w:del w:id="401" w:author="Gang Huang" w:date="2019-11-05T20:43:40Z">
          <m:r>
            <m:rPr>
              <m:sty m:val="p"/>
            </m:rPr>
            <w:rPr>
              <w:rFonts w:hint="eastAsia" w:ascii="Cambria Math" w:hAnsi="Cambria Math"/>
            </w:rPr>
            <m:t>N</m:t>
          </m:r>
        </w:del>
      </m:oMath>
      <w:del w:id="402" w:author="Gang Huang" w:date="2019-11-05T20:43:40Z">
        <w:r>
          <w:rPr>
            <w:rFonts w:hint="eastAsia"/>
          </w:rPr>
          <w:delText>,得:</w:delText>
        </w:r>
      </w:del>
    </w:p>
    <w:p>
      <w:pPr>
        <w:pStyle w:val="35"/>
        <w:ind w:left="919" w:right="210"/>
        <w:rPr>
          <w:del w:id="404" w:author="Gang Huang" w:date="2019-11-05T20:43:40Z"/>
        </w:rPr>
        <w:pPrChange w:id="403" w:author="Gang Huang" w:date="2019-11-05T20:24:22Z">
          <w:pPr>
            <w:pStyle w:val="39"/>
          </w:pPr>
        </w:pPrChange>
      </w:pPr>
      <m:oMath>
        <m:sSub>
          <m:sSubPr>
            <m:ctrlPr>
              <w:del w:id="405" w:author="Gang Huang" w:date="2019-11-05T20:43:40Z">
                <w:rPr>
                  <w:rFonts w:ascii="Cambria Math" w:hAnsi="Cambria Math"/>
                </w:rPr>
              </w:del>
            </m:ctrlPr>
          </m:sSubPr>
          <m:e>
            <w:del w:id="406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w:del>
            <m:ctrlPr>
              <w:del w:id="407" w:author="Gang Huang" w:date="2019-11-05T20:43:40Z">
                <w:rPr>
                  <w:rFonts w:ascii="Cambria Math" w:hAnsi="Cambria Math"/>
                </w:rPr>
              </w:del>
            </m:ctrlPr>
          </m:e>
          <m:sub>
            <w:del w:id="408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w:del>
            <m:ctrlPr>
              <w:del w:id="409" w:author="Gang Huang" w:date="2019-11-05T20:43:40Z">
                <w:rPr>
                  <w:rFonts w:ascii="Cambria Math" w:hAnsi="Cambria Math"/>
                </w:rPr>
              </w:del>
            </m:ctrlPr>
          </m:sub>
        </m:sSub>
        <w:del w:id="410" w:author="Gang Huang" w:date="2019-11-05T20:43:40Z">
          <m:r>
            <w:rPr>
              <w:rFonts w:ascii="Cambria Math" w:hAnsi="Cambria Math"/>
            </w:rPr>
            <m:t>+</m:t>
          </m:r>
        </w:del>
        <m:sSub>
          <m:sSubPr>
            <m:ctrlPr>
              <w:del w:id="411" w:author="Gang Huang" w:date="2019-11-05T20:43:40Z">
                <w:rPr>
                  <w:rFonts w:ascii="Cambria Math" w:hAnsi="Cambria Math"/>
                  <w:i/>
                </w:rPr>
              </w:del>
            </m:ctrlPr>
          </m:sSubPr>
          <m:e>
            <w:del w:id="412" w:author="Gang Huang" w:date="2019-11-05T20:43:40Z">
              <m:r>
                <w:rPr>
                  <w:rFonts w:ascii="Cambria Math" w:hAnsi="Cambria Math"/>
                </w:rPr>
                <m:t>P</m:t>
              </m:r>
            </w:del>
            <m:ctrlPr>
              <w:del w:id="413" w:author="Gang Huang" w:date="2019-11-05T20:43:40Z">
                <w:rPr>
                  <w:rFonts w:ascii="Cambria Math" w:hAnsi="Cambria Math"/>
                  <w:i/>
                </w:rPr>
              </w:del>
            </m:ctrlPr>
          </m:e>
          <m:sub>
            <w:del w:id="414" w:author="Gang Huang" w:date="2019-11-05T20:43:40Z">
              <m:r>
                <w:rPr>
                  <w:rFonts w:ascii="Cambria Math" w:hAnsi="Cambria Math"/>
                </w:rPr>
                <m:t>2</m:t>
              </m:r>
            </w:del>
            <m:ctrlPr>
              <w:del w:id="415" w:author="Gang Huang" w:date="2019-11-05T20:43:40Z">
                <w:rPr>
                  <w:rFonts w:ascii="Cambria Math" w:hAnsi="Cambria Math"/>
                  <w:i/>
                </w:rPr>
              </w:del>
            </m:ctrlPr>
          </m:sub>
        </m:sSub>
        <w:del w:id="416" w:author="Gang Huang" w:date="2019-11-05T20:43:40Z">
          <m:r>
            <w:rPr>
              <w:rFonts w:ascii="Cambria Math" w:hAnsi="Cambria Math"/>
            </w:rPr>
            <m:t>+…+</m:t>
          </m:r>
        </w:del>
        <m:sSub>
          <m:sSubPr>
            <m:ctrlPr>
              <w:del w:id="417" w:author="Gang Huang" w:date="2019-11-05T20:43:40Z">
                <w:rPr>
                  <w:rFonts w:ascii="Cambria Math" w:hAnsi="Cambria Math"/>
                  <w:i/>
                </w:rPr>
              </w:del>
            </m:ctrlPr>
          </m:sSubPr>
          <m:e>
            <w:del w:id="418" w:author="Gang Huang" w:date="2019-11-05T20:43:40Z">
              <m:r>
                <w:rPr>
                  <w:rFonts w:ascii="Cambria Math" w:hAnsi="Cambria Math"/>
                </w:rPr>
                <m:t>P</m:t>
              </m:r>
            </w:del>
            <m:ctrlPr>
              <w:del w:id="419" w:author="Gang Huang" w:date="2019-11-05T20:43:40Z">
                <w:rPr>
                  <w:rFonts w:ascii="Cambria Math" w:hAnsi="Cambria Math"/>
                  <w:i/>
                </w:rPr>
              </w:del>
            </m:ctrlPr>
          </m:e>
          <m:sub>
            <w:del w:id="420" w:author="Gang Huang" w:date="2019-11-05T20:43:40Z">
              <m:r>
                <w:rPr>
                  <w:rFonts w:ascii="Cambria Math" w:hAnsi="Cambria Math"/>
                </w:rPr>
                <m:t>K</m:t>
              </m:r>
            </w:del>
            <m:ctrlPr>
              <w:del w:id="421" w:author="Gang Huang" w:date="2019-11-05T20:43:40Z">
                <w:rPr>
                  <w:rFonts w:ascii="Cambria Math" w:hAnsi="Cambria Math"/>
                  <w:i/>
                </w:rPr>
              </w:del>
            </m:ctrlPr>
          </m:sub>
        </m:sSub>
        <w:del w:id="422" w:author="Gang Huang" w:date="2019-11-05T20:43:40Z">
          <m:r>
            <w:rPr>
              <w:rFonts w:ascii="Cambria Math" w:hAnsi="Cambria Math"/>
            </w:rPr>
            <m:t>=1</m:t>
          </m:r>
        </w:del>
        <w:del w:id="423" w:author="Gang Huang" w:date="2019-11-05T20:43:40Z">
          <m:r>
            <m:rPr>
              <m:sty m:val="p"/>
            </m:rPr>
            <w:rPr>
              <w:rFonts w:ascii="Cambria Math" w:hAnsi="Cambria Math"/>
            </w:rPr>
            <m:t>,</m:t>
          </m:r>
        </w:del>
      </m:oMath>
      <w:del w:id="424" w:author="Gang Huang" w:date="2019-11-05T20:43:40Z">
        <w:r>
          <w:rPr/>
          <w:delText xml:space="preserve">           </w:delText>
        </w:r>
      </w:del>
    </w:p>
    <w:p>
      <w:pPr>
        <w:pStyle w:val="35"/>
        <w:ind w:left="919" w:right="210"/>
        <w:rPr>
          <w:del w:id="426" w:author="Gang Huang" w:date="2019-11-05T20:43:40Z"/>
        </w:rPr>
        <w:pPrChange w:id="425" w:author="Gang Huang" w:date="2019-11-05T20:24:22Z">
          <w:pPr>
            <w:pStyle w:val="39"/>
          </w:pPr>
        </w:pPrChange>
      </w:pPr>
      <w:del w:id="427" w:author="Gang Huang" w:date="2019-11-05T20:43:40Z">
        <w:r>
          <w:rPr>
            <w:rFonts w:hint="eastAsia"/>
          </w:rPr>
          <w:delText>其中,</w:delText>
        </w:r>
      </w:del>
      <m:oMath>
        <m:sSub>
          <m:sSubPr>
            <m:ctrlPr>
              <w:del w:id="428" w:author="Gang Huang" w:date="2019-11-05T20:43:40Z">
                <w:rPr>
                  <w:rFonts w:ascii="Cambria Math" w:hAnsi="Cambria Math"/>
                </w:rPr>
              </w:del>
            </m:ctrlPr>
          </m:sSubPr>
          <m:e>
            <w:del w:id="429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w:del>
            <m:ctrlPr>
              <w:del w:id="430" w:author="Gang Huang" w:date="2019-11-05T20:43:40Z">
                <w:rPr>
                  <w:rFonts w:ascii="Cambria Math" w:hAnsi="Cambria Math"/>
                </w:rPr>
              </w:del>
            </m:ctrlPr>
          </m:e>
          <m:sub>
            <w:del w:id="431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w:del>
            <m:ctrlPr>
              <w:del w:id="432" w:author="Gang Huang" w:date="2019-11-05T20:43:40Z">
                <w:rPr>
                  <w:rFonts w:ascii="Cambria Math" w:hAnsi="Cambria Math"/>
                </w:rPr>
              </w:del>
            </m:ctrlPr>
          </m:sub>
        </m:sSub>
      </m:oMath>
      <w:del w:id="433" w:author="Gang Huang" w:date="2019-11-05T20:43:40Z">
        <w:r>
          <w:rPr>
            <w:rFonts w:hint="eastAsia"/>
          </w:rPr>
          <w:delText>为事件</w:delText>
        </w:r>
      </w:del>
      <m:oMath>
        <w:del w:id="434" w:author="Gang Huang" w:date="2019-11-05T20:43:40Z">
          <m:r>
            <m:rPr>
              <m:sty m:val="p"/>
            </m:rPr>
            <w:rPr>
              <w:rFonts w:ascii="Cambria Math" w:hAnsi="Cambria Math"/>
            </w:rPr>
            <m:t>k</m:t>
          </m:r>
        </w:del>
      </m:oMath>
      <w:del w:id="435" w:author="Gang Huang" w:date="2019-11-05T20:43:40Z">
        <w:r>
          <w:rPr>
            <w:rFonts w:hint="eastAsia"/>
          </w:rPr>
          <w:delText>发生的概率(</w:delText>
        </w:r>
      </w:del>
      <m:oMath>
        <w:del w:id="436" w:author="Gang Huang" w:date="2019-11-05T20:43:40Z">
          <m:r>
            <m:rPr>
              <m:sty m:val="p"/>
            </m:rPr>
            <w:rPr>
              <w:rFonts w:ascii="Cambria Math" w:hAnsi="Cambria Math"/>
            </w:rPr>
            <m:t>i=1,2,…,K</m:t>
          </m:r>
        </w:del>
      </m:oMath>
      <w:del w:id="437" w:author="Gang Huang" w:date="2019-11-05T20:43:40Z">
        <w:r>
          <w:rPr>
            <w:rFonts w:hint="eastAsia"/>
          </w:rPr>
          <w:delText>).上式的含义是:所有可能的概率之和为1</w:delText>
        </w:r>
      </w:del>
      <w:del w:id="438" w:author="Gang Huang" w:date="2019-11-05T20:43:40Z">
        <w:r>
          <w:rPr/>
          <w:delText>.</w:delText>
        </w:r>
      </w:del>
      <w:del w:id="439" w:author="Gang Huang" w:date="2019-11-05T20:43:40Z">
        <w:r>
          <w:rPr>
            <w:rFonts w:hint="eastAsia"/>
          </w:rPr>
          <w:delText>这称为概率的</w:delText>
        </w:r>
      </w:del>
      <w:del w:id="440" w:author="Gang Huang" w:date="2019-11-05T20:43:40Z">
        <w:r>
          <w:rPr>
            <w:rFonts w:hint="eastAsia"/>
            <w:b/>
          </w:rPr>
          <w:delText>归一化条件</w:delText>
        </w:r>
      </w:del>
      <w:del w:id="441" w:author="Gang Huang" w:date="2019-11-05T20:43:40Z">
        <w:r>
          <w:rPr>
            <w:rFonts w:hint="eastAsia"/>
          </w:rPr>
          <w:delText>.</w:delText>
        </w:r>
      </w:del>
      <w:del w:id="442" w:author="Gang Huang" w:date="2019-11-05T20:43:40Z">
        <w:r>
          <w:rPr/>
          <w:delText xml:space="preserve"> </w:delText>
        </w:r>
      </w:del>
      <w:del w:id="443" w:author="Gang Huang" w:date="2019-11-05T20:43:40Z">
        <w:r>
          <w:rPr>
            <w:rFonts w:hint="eastAsia"/>
          </w:rPr>
          <w:delText>引入求和符号∑,上式可表示为:</w:delText>
        </w:r>
      </w:del>
    </w:p>
    <w:p>
      <w:pPr>
        <w:pStyle w:val="35"/>
        <w:ind w:left="919" w:right="210" w:firstLine="0" w:firstLineChars="0"/>
        <w:rPr>
          <w:del w:id="445" w:author="Gang Huang" w:date="2019-11-05T20:43:40Z"/>
        </w:rPr>
        <w:pPrChange w:id="444" w:author="Gang Huang" w:date="2019-11-05T20:24:22Z">
          <w:pPr>
            <w:pStyle w:val="39"/>
            <w:ind w:firstLine="0" w:firstLineChars="0"/>
          </w:pPr>
        </w:pPrChange>
      </w:pPr>
      <m:oMath>
        <m:nary>
          <m:naryPr>
            <m:chr m:val="∑"/>
            <m:grow m:val="1"/>
            <m:ctrlPr>
              <w:del w:id="446" w:author="Gang Huang" w:date="2019-11-05T20:43:40Z">
                <w:rPr>
                  <w:rFonts w:ascii="Cambria Math" w:hAnsi="Cambria Math" w:eastAsia="Cambria Math"/>
                </w:rPr>
              </w:del>
            </m:ctrlPr>
          </m:naryPr>
          <m:sub>
            <w:del w:id="447" w:author="Gang Huang" w:date="2019-11-05T20:43:40Z">
              <m:r>
                <w:rPr>
                  <w:rFonts w:ascii="Cambria Math" w:hAnsi="Cambria Math"/>
                </w:rPr>
                <m:t>k=1</m:t>
              </m:r>
            </w:del>
            <m:ctrlPr>
              <w:del w:id="448" w:author="Gang Huang" w:date="2019-11-05T20:43:40Z">
                <w:rPr>
                  <w:rFonts w:ascii="Cambria Math" w:hAnsi="Cambria Math" w:eastAsia="Cambria Math"/>
                </w:rPr>
              </w:del>
            </m:ctrlPr>
          </m:sub>
          <m:sup>
            <w:del w:id="449" w:author="Gang Huang" w:date="2019-11-05T20:43:40Z">
              <m:r>
                <w:rPr>
                  <w:rFonts w:ascii="Cambria Math" w:hAnsi="Cambria Math"/>
                </w:rPr>
                <m:t>K</m:t>
              </m:r>
            </w:del>
            <m:ctrlPr>
              <w:del w:id="450" w:author="Gang Huang" w:date="2019-11-05T20:43:40Z">
                <w:rPr>
                  <w:rFonts w:ascii="Cambria Math" w:hAnsi="Cambria Math" w:eastAsia="Cambria Math"/>
                </w:rPr>
              </w:del>
            </m:ctrlPr>
          </m:sup>
          <m:e>
            <m:sSub>
              <m:sSubPr>
                <m:ctrlPr>
                  <w:del w:id="451" w:author="Gang Huang" w:date="2019-11-05T20:43:40Z">
                    <w:rPr>
                      <w:rFonts w:ascii="Cambria Math" w:hAnsi="Cambria Math" w:eastAsia="Cambria Math"/>
                    </w:rPr>
                  </w:del>
                </m:ctrlPr>
              </m:sSubPr>
              <m:e>
                <w:del w:id="452" w:author="Gang Huang" w:date="2019-11-05T20:43:40Z">
                  <m:r>
                    <m:rPr>
                      <m:sty m:val="p"/>
                    </m:rPr>
                    <w:rPr>
                      <w:rFonts w:ascii="Cambria Math" w:hAnsi="Cambria Math" w:eastAsia="Cambria Math"/>
                    </w:rPr>
                    <m:t>P</m:t>
                  </m:r>
                </w:del>
                <m:ctrlPr>
                  <w:del w:id="453" w:author="Gang Huang" w:date="2019-11-05T20:43:40Z">
                    <w:rPr>
                      <w:rFonts w:ascii="Cambria Math" w:hAnsi="Cambria Math" w:eastAsia="Cambria Math"/>
                    </w:rPr>
                  </w:del>
                </m:ctrlPr>
              </m:e>
              <m:sub>
                <w:del w:id="454" w:author="Gang Huang" w:date="2019-11-05T20:43:40Z">
                  <m:r>
                    <m:rPr>
                      <m:sty m:val="p"/>
                    </m:rPr>
                    <w:rPr>
                      <w:rFonts w:ascii="Cambria Math" w:hAnsi="Cambria Math" w:eastAsia="Cambria Math"/>
                    </w:rPr>
                    <m:t>k</m:t>
                  </m:r>
                </w:del>
                <m:ctrlPr>
                  <w:del w:id="455" w:author="Gang Huang" w:date="2019-11-05T20:43:40Z">
                    <w:rPr>
                      <w:rFonts w:ascii="Cambria Math" w:hAnsi="Cambria Math" w:eastAsia="Cambria Math"/>
                    </w:rPr>
                  </w:del>
                </m:ctrlPr>
              </m:sub>
            </m:sSub>
            <w:del w:id="456" w:author="Gang Huang" w:date="2019-11-05T20:43:40Z">
              <m:r>
                <w:rPr>
                  <w:rFonts w:ascii="Cambria Math" w:hAnsi="Cambria Math" w:eastAsia="Cambria Math"/>
                </w:rPr>
                <m:t>=1.</m:t>
              </m:r>
            </w:del>
            <m:ctrlPr>
              <w:del w:id="457" w:author="Gang Huang" w:date="2019-11-05T20:43:40Z">
                <w:rPr>
                  <w:rFonts w:ascii="Cambria Math" w:hAnsi="Cambria Math" w:eastAsia="Cambria Math"/>
                </w:rPr>
              </w:del>
            </m:ctrlPr>
          </m:e>
        </m:nary>
      </m:oMath>
    </w:p>
    <w:p>
      <w:pPr>
        <w:pStyle w:val="35"/>
        <w:widowControl/>
        <w:spacing w:line="360" w:lineRule="atLeast"/>
        <w:ind w:left="919" w:right="210" w:firstLine="420"/>
        <w:jc w:val="left"/>
        <w:rPr>
          <w:del w:id="459" w:author="Gang Huang" w:date="2019-11-05T20:43:40Z"/>
          <w:rFonts w:ascii="Arial" w:hAnsi="Arial" w:cs="Arial"/>
          <w:color w:val="333333"/>
          <w:kern w:val="0"/>
          <w:szCs w:val="21"/>
        </w:rPr>
        <w:pPrChange w:id="458" w:author="Gang Huang" w:date="2019-11-05T20:24:22Z">
          <w:pPr>
            <w:widowControl/>
            <w:spacing w:line="360" w:lineRule="atLeast"/>
            <w:ind w:firstLine="420"/>
            <w:jc w:val="left"/>
          </w:pPr>
        </w:pPrChange>
      </w:pPr>
      <w:del w:id="460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推论:</w:delText>
        </w:r>
      </w:del>
      <w:del w:id="461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 xml:space="preserve"> </w:delText>
        </w:r>
      </w:del>
    </w:p>
    <w:p>
      <w:pPr>
        <w:pStyle w:val="35"/>
        <w:widowControl/>
        <w:spacing w:line="360" w:lineRule="atLeast"/>
        <w:ind w:left="919" w:right="210" w:firstLine="420"/>
        <w:jc w:val="left"/>
        <w:rPr>
          <w:del w:id="463" w:author="Gang Huang" w:date="2019-11-05T20:43:40Z"/>
          <w:rFonts w:ascii="Arial" w:hAnsi="Arial" w:cs="Arial"/>
          <w:color w:val="333333"/>
          <w:kern w:val="0"/>
          <w:szCs w:val="21"/>
        </w:rPr>
        <w:pPrChange w:id="462" w:author="Gang Huang" w:date="2019-11-05T20:24:22Z">
          <w:pPr>
            <w:widowControl/>
            <w:spacing w:line="360" w:lineRule="atLeast"/>
            <w:ind w:firstLine="420"/>
            <w:jc w:val="left"/>
          </w:pPr>
        </w:pPrChange>
      </w:pPr>
      <w:del w:id="464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(</w:delText>
        </w:r>
      </w:del>
      <w:del w:id="465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>1</w:delText>
        </w:r>
      </w:del>
      <w:del w:id="466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)</w:delText>
        </w:r>
      </w:del>
      <w:del w:id="467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>对于任意一个事件A，</w:delText>
        </w:r>
      </w:del>
    </w:p>
    <w:p>
      <w:pPr>
        <w:pStyle w:val="35"/>
        <w:widowControl/>
        <w:spacing w:line="360" w:lineRule="atLeast"/>
        <w:ind w:left="919" w:right="210" w:firstLine="420"/>
        <w:jc w:val="center"/>
        <w:rPr>
          <w:del w:id="469" w:author="Gang Huang" w:date="2019-11-05T20:43:40Z"/>
          <w:rFonts w:ascii="Arial" w:hAnsi="Arial" w:cs="Arial"/>
          <w:color w:val="333333"/>
          <w:kern w:val="0"/>
          <w:szCs w:val="21"/>
        </w:rPr>
        <w:pPrChange w:id="468" w:author="Gang Huang" w:date="2019-11-05T20:24:22Z">
          <w:pPr>
            <w:widowControl/>
            <w:spacing w:line="360" w:lineRule="atLeast"/>
            <w:ind w:firstLine="420"/>
            <w:jc w:val="center"/>
          </w:pPr>
        </w:pPrChange>
      </w:pPr>
      <m:oMath>
        <w:del w:id="470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kern w:val="0"/>
              <w:szCs w:val="21"/>
            </w:rPr>
            <m:t>P</m:t>
          </m:r>
        </w:del>
        <m:d>
          <m:dPr>
            <m:ctrlPr>
              <w:del w:id="471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dPr>
          <m:e>
            <w:del w:id="472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kern w:val="0"/>
                  <w:szCs w:val="21"/>
                </w:rPr>
                <m:t>A</m:t>
              </m:r>
            </w:del>
            <m:ctrlPr>
              <w:del w:id="473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e>
        </m:d>
        <w:del w:id="474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kern w:val="0"/>
              <w:szCs w:val="21"/>
            </w:rPr>
            <m:t>≤1</m:t>
          </m:r>
        </w:del>
      </m:oMath>
      <w:del w:id="475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.</w:delText>
        </w:r>
      </w:del>
    </w:p>
    <w:p>
      <w:pPr>
        <w:pStyle w:val="35"/>
        <w:numPr>
          <w:ilvl w:val="0"/>
          <w:numId w:val="0"/>
        </w:numPr>
        <w:ind w:left="919" w:right="210"/>
        <w:rPr>
          <w:del w:id="477" w:author="Gang Huang" w:date="2019-11-05T20:43:40Z"/>
          <w:rFonts w:hAnsi="Times New Roman"/>
        </w:rPr>
        <w:pPrChange w:id="476" w:author="Gang Huang" w:date="2019-11-05T20:24:22Z">
          <w:pPr>
            <w:pStyle w:val="37"/>
            <w:numPr>
              <w:ilvl w:val="0"/>
              <w:numId w:val="0"/>
            </w:numPr>
          </w:pPr>
        </w:pPrChange>
      </w:pPr>
    </w:p>
    <w:p>
      <w:pPr>
        <w:pStyle w:val="35"/>
        <w:numPr>
          <w:ilvl w:val="0"/>
          <w:numId w:val="0"/>
        </w:numPr>
        <w:ind w:left="919" w:right="210"/>
        <w:rPr>
          <w:del w:id="479" w:author="Gang Huang" w:date="2019-11-05T20:43:40Z"/>
        </w:rPr>
        <w:pPrChange w:id="478" w:author="Gang Huang" w:date="2019-11-05T20:24:22Z">
          <w:pPr>
            <w:pStyle w:val="37"/>
            <w:numPr>
              <w:ilvl w:val="0"/>
              <w:numId w:val="0"/>
            </w:numPr>
            <w:tabs>
              <w:tab w:val="clear" w:pos="562"/>
            </w:tabs>
          </w:pPr>
        </w:pPrChange>
      </w:pPr>
      <w:del w:id="480" w:author="Gang Huang" w:date="2019-11-05T20:43:40Z">
        <w:r>
          <w:rPr/>
          <w:tab/>
        </w:r>
      </w:del>
      <w:del w:id="481" w:author="Gang Huang" w:date="2019-11-05T20:43:40Z">
        <w:r>
          <w:rPr>
            <w:rFonts w:hint="eastAsia"/>
          </w:rPr>
          <w:delText>(</w:delText>
        </w:r>
      </w:del>
      <w:del w:id="482" w:author="Gang Huang" w:date="2019-11-05T20:43:40Z">
        <w:r>
          <w:rPr/>
          <w:delText>2</w:delText>
        </w:r>
      </w:del>
      <w:del w:id="483" w:author="Gang Huang" w:date="2019-11-05T20:43:40Z">
        <w:r>
          <w:rPr>
            <w:rFonts w:hint="eastAsia"/>
          </w:rPr>
          <w:delText>)不可能事件发生的概率为0:</w:delText>
        </w:r>
      </w:del>
      <w:del w:id="484" w:author="Gang Huang" w:date="2019-11-05T20:43:40Z">
        <w:r>
          <w:rPr/>
          <w:delText xml:space="preserve"> </w:delText>
        </w:r>
      </w:del>
      <m:oMath>
        <w:del w:id="485" w:author="Gang Huang" w:date="2019-11-05T20:43:40Z">
          <m:r>
            <m:rPr>
              <m:sty m:val="p"/>
            </m:rPr>
            <w:rPr>
              <w:rFonts w:hint="eastAsia" w:ascii="Cambria Math" w:hAnsi="Cambria Math"/>
            </w:rPr>
            <m:t>P</m:t>
          </m:r>
        </w:del>
        <m:d>
          <m:dPr>
            <m:ctrlPr>
              <w:del w:id="486" w:author="Gang Huang" w:date="2019-11-05T20:43:40Z">
                <w:rPr>
                  <w:rFonts w:ascii="Cambria Math" w:hAnsi="Cambria Math"/>
                </w:rPr>
              </w:del>
            </m:ctrlPr>
          </m:dPr>
          <m:e>
            <w:del w:id="487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</w:del>
            <m:ctrlPr>
              <w:del w:id="488" w:author="Gang Huang" w:date="2019-11-05T20:43:40Z">
                <w:rPr>
                  <w:rFonts w:ascii="Cambria Math" w:hAnsi="Cambria Math"/>
                </w:rPr>
              </w:del>
            </m:ctrlPr>
          </m:e>
        </m:d>
        <w:del w:id="489" w:author="Gang Huang" w:date="2019-11-05T20:43:40Z">
          <m:r>
            <m:rPr>
              <m:sty m:val="p"/>
            </m:rPr>
            <w:rPr>
              <w:rFonts w:hint="eastAsia" w:ascii="Cambria Math" w:hAnsi="Cambria Math"/>
            </w:rPr>
            <m:t>=</m:t>
          </m:r>
        </w:del>
        <w:del w:id="490" w:author="Gang Huang" w:date="2019-11-05T20:43:40Z">
          <m:r>
            <m:rPr>
              <m:sty m:val="p"/>
            </m:rPr>
            <w:rPr>
              <w:rFonts w:ascii="Cambria Math" w:hAnsi="Cambria Math"/>
            </w:rPr>
            <m:t>0</m:t>
          </m:r>
        </w:del>
      </m:oMath>
      <w:del w:id="491" w:author="Gang Huang" w:date="2019-11-05T20:43:40Z">
        <w:r>
          <w:rPr>
            <w:rFonts w:hint="eastAsia"/>
          </w:rPr>
          <w:delText>.</w:delText>
        </w:r>
      </w:del>
      <w:del w:id="492" w:author="Gang Huang" w:date="2019-11-05T20:43:40Z">
        <w:r>
          <w:rPr/>
          <w:delText xml:space="preserve"> </w:delText>
        </w:r>
      </w:del>
    </w:p>
    <w:p>
      <w:pPr>
        <w:pStyle w:val="35"/>
        <w:numPr>
          <w:ilvl w:val="0"/>
          <w:numId w:val="0"/>
        </w:numPr>
        <w:ind w:left="919" w:right="210"/>
        <w:rPr>
          <w:del w:id="494" w:author="Gang Huang" w:date="2019-11-05T20:43:40Z"/>
        </w:rPr>
        <w:pPrChange w:id="493" w:author="Gang Huang" w:date="2019-11-05T20:24:22Z">
          <w:pPr>
            <w:pStyle w:val="37"/>
            <w:numPr>
              <w:ilvl w:val="0"/>
              <w:numId w:val="0"/>
            </w:numPr>
          </w:pPr>
        </w:pPrChange>
      </w:pPr>
      <w:del w:id="495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tab/>
        </w:r>
      </w:del>
      <w:del w:id="496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(</w:delText>
        </w:r>
      </w:del>
      <w:del w:id="497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>有限可加性</w:delText>
        </w:r>
      </w:del>
      <w:del w:id="498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)</w:delText>
        </w:r>
      </w:del>
      <w:del w:id="499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 xml:space="preserve"> 事件</w:delText>
        </w:r>
      </w:del>
      <m:oMath>
        <w:del w:id="500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kern w:val="0"/>
              <w:szCs w:val="21"/>
            </w:rPr>
            <m:t>i</m:t>
          </m:r>
        </w:del>
      </m:oMath>
      <w:del w:id="501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或事件</w:delText>
        </w:r>
      </w:del>
      <m:oMath>
        <w:del w:id="502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kern w:val="0"/>
              <w:szCs w:val="21"/>
            </w:rPr>
            <m:t>j</m:t>
          </m:r>
        </w:del>
      </m:oMath>
      <w:del w:id="503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发生的概率为</w:delText>
        </w:r>
      </w:del>
      <m:oMath>
        <w:del w:id="504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kern w:val="0"/>
              <w:szCs w:val="21"/>
            </w:rPr>
            <m:t>P</m:t>
          </m:r>
        </w:del>
        <m:d>
          <m:dPr>
            <m:ctrlPr>
              <w:del w:id="505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dPr>
          <m:e>
            <w:del w:id="506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kern w:val="0"/>
                  <w:szCs w:val="21"/>
                </w:rPr>
                <m:t>i</m:t>
              </m:r>
            </w:del>
            <w:del w:id="507" w:author="Gang Huang" w:date="2019-11-05T20:43:40Z">
              <m:r>
                <m:rPr>
                  <m:sty m:val="p"/>
                </m:rPr>
                <w:rPr>
                  <w:rFonts w:hint="eastAsia" w:ascii="Cambria Math" w:hAnsi="Cambria Math" w:cs="Arial"/>
                  <w:color w:val="333333"/>
                  <w:kern w:val="0"/>
                  <w:szCs w:val="21"/>
                </w:rPr>
                <m:t>或</m:t>
              </m:r>
            </w:del>
            <w:del w:id="508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kern w:val="0"/>
                  <w:szCs w:val="21"/>
                </w:rPr>
                <m:t>j</m:t>
              </m:r>
            </w:del>
            <m:ctrlPr>
              <w:del w:id="509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e>
        </m:d>
        <w:del w:id="510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kern w:val="0"/>
              <w:szCs w:val="21"/>
            </w:rPr>
            <m:t>=</m:t>
          </m:r>
        </w:del>
        <m:f>
          <m:fPr>
            <m:ctrlPr>
              <w:del w:id="511" w:author="Gang Huang" w:date="2019-11-05T20:43:40Z">
                <w:rPr>
                  <w:rFonts w:ascii="Cambria Math" w:hAnsi="Cambria Math" w:cs="Arial"/>
                  <w:i/>
                  <w:color w:val="333333"/>
                  <w:kern w:val="0"/>
                  <w:szCs w:val="21"/>
                </w:rPr>
              </w:del>
            </m:ctrlPr>
          </m:fPr>
          <m:num>
            <m:sSub>
              <m:sSubPr>
                <m:ctrlPr>
                  <w:del w:id="512" w:author="Gang Huang" w:date="2019-11-05T20:43:40Z">
                    <w:rPr>
                      <w:rFonts w:ascii="Cambria Math" w:hAnsi="Cambria Math" w:cs="Arial"/>
                      <w:i/>
                      <w:color w:val="333333"/>
                      <w:kern w:val="0"/>
                      <w:szCs w:val="21"/>
                    </w:rPr>
                  </w:del>
                </m:ctrlPr>
              </m:sSubPr>
              <m:e>
                <w:del w:id="513" w:author="Gang Huang" w:date="2019-11-05T20:43:40Z">
                  <m:r>
                    <w:rPr>
                      <w:rFonts w:ascii="Cambria Math" w:hAnsi="Cambria Math" w:cs="Arial"/>
                      <w:color w:val="333333"/>
                      <w:kern w:val="0"/>
                      <w:szCs w:val="21"/>
                    </w:rPr>
                    <m:t>N</m:t>
                  </m:r>
                </w:del>
                <m:ctrlPr>
                  <w:del w:id="514" w:author="Gang Huang" w:date="2019-11-05T20:43:40Z">
                    <w:rPr>
                      <w:rFonts w:ascii="Cambria Math" w:hAnsi="Cambria Math" w:cs="Arial"/>
                      <w:i/>
                      <w:color w:val="333333"/>
                      <w:kern w:val="0"/>
                      <w:szCs w:val="21"/>
                    </w:rPr>
                  </w:del>
                </m:ctrlPr>
              </m:e>
              <m:sub>
                <w:del w:id="515" w:author="Gang Huang" w:date="2019-11-05T20:43:40Z">
                  <m:r>
                    <w:rPr>
                      <w:rFonts w:ascii="Cambria Math" w:hAnsi="Cambria Math" w:cs="Arial"/>
                      <w:color w:val="333333"/>
                      <w:kern w:val="0"/>
                      <w:szCs w:val="21"/>
                    </w:rPr>
                    <m:t>i</m:t>
                  </m:r>
                </w:del>
                <m:ctrlPr>
                  <w:del w:id="516" w:author="Gang Huang" w:date="2019-11-05T20:43:40Z">
                    <w:rPr>
                      <w:rFonts w:ascii="Cambria Math" w:hAnsi="Cambria Math" w:cs="Arial"/>
                      <w:i/>
                      <w:color w:val="333333"/>
                      <w:kern w:val="0"/>
                      <w:szCs w:val="21"/>
                    </w:rPr>
                  </w:del>
                </m:ctrlPr>
              </m:sub>
            </m:sSub>
            <w:del w:id="517" w:author="Gang Huang" w:date="2019-11-05T20:43:40Z">
              <m:r>
                <w:rPr>
                  <w:rFonts w:ascii="Cambria Math" w:hAnsi="Cambria Math" w:cs="Arial"/>
                  <w:color w:val="333333"/>
                  <w:kern w:val="0"/>
                  <w:szCs w:val="21"/>
                </w:rPr>
                <m:t>+</m:t>
              </m:r>
            </w:del>
            <m:sSub>
              <m:sSubPr>
                <m:ctrlPr>
                  <w:del w:id="518" w:author="Gang Huang" w:date="2019-11-05T20:43:40Z">
                    <w:rPr>
                      <w:rFonts w:ascii="Cambria Math" w:hAnsi="Cambria Math" w:cs="Arial"/>
                      <w:i/>
                      <w:color w:val="333333"/>
                      <w:kern w:val="0"/>
                      <w:szCs w:val="21"/>
                    </w:rPr>
                  </w:del>
                </m:ctrlPr>
              </m:sSubPr>
              <m:e>
                <w:del w:id="519" w:author="Gang Huang" w:date="2019-11-05T20:43:40Z">
                  <m:r>
                    <w:rPr>
                      <w:rFonts w:ascii="Cambria Math" w:hAnsi="Cambria Math" w:cs="Arial"/>
                      <w:color w:val="333333"/>
                      <w:kern w:val="0"/>
                      <w:szCs w:val="21"/>
                    </w:rPr>
                    <m:t>N</m:t>
                  </m:r>
                </w:del>
                <m:ctrlPr>
                  <w:del w:id="520" w:author="Gang Huang" w:date="2019-11-05T20:43:40Z">
                    <w:rPr>
                      <w:rFonts w:ascii="Cambria Math" w:hAnsi="Cambria Math" w:cs="Arial"/>
                      <w:i/>
                      <w:color w:val="333333"/>
                      <w:kern w:val="0"/>
                      <w:szCs w:val="21"/>
                    </w:rPr>
                  </w:del>
                </m:ctrlPr>
              </m:e>
              <m:sub>
                <w:del w:id="521" w:author="Gang Huang" w:date="2019-11-05T20:43:40Z">
                  <m:r>
                    <w:rPr>
                      <w:rFonts w:ascii="Cambria Math" w:hAnsi="Cambria Math" w:cs="Arial"/>
                      <w:color w:val="333333"/>
                      <w:kern w:val="0"/>
                      <w:szCs w:val="21"/>
                    </w:rPr>
                    <m:t>j</m:t>
                  </m:r>
                </w:del>
                <m:ctrlPr>
                  <w:del w:id="522" w:author="Gang Huang" w:date="2019-11-05T20:43:40Z">
                    <w:rPr>
                      <w:rFonts w:ascii="Cambria Math" w:hAnsi="Cambria Math" w:cs="Arial"/>
                      <w:i/>
                      <w:color w:val="333333"/>
                      <w:kern w:val="0"/>
                      <w:szCs w:val="21"/>
                    </w:rPr>
                  </w:del>
                </m:ctrlPr>
              </m:sub>
            </m:sSub>
            <m:ctrlPr>
              <w:del w:id="523" w:author="Gang Huang" w:date="2019-11-05T20:43:40Z">
                <w:rPr>
                  <w:rFonts w:ascii="Cambria Math" w:hAnsi="Cambria Math" w:cs="Arial"/>
                  <w:i/>
                  <w:color w:val="333333"/>
                  <w:kern w:val="0"/>
                  <w:szCs w:val="21"/>
                </w:rPr>
              </w:del>
            </m:ctrlPr>
          </m:num>
          <m:den>
            <w:del w:id="524" w:author="Gang Huang" w:date="2019-11-05T20:43:40Z">
              <m:r>
                <w:rPr>
                  <w:rFonts w:ascii="Cambria Math" w:hAnsi="Cambria Math" w:cs="Arial"/>
                  <w:color w:val="333333"/>
                  <w:kern w:val="0"/>
                  <w:szCs w:val="21"/>
                </w:rPr>
                <m:t>N</m:t>
              </m:r>
            </w:del>
            <m:ctrlPr>
              <w:del w:id="525" w:author="Gang Huang" w:date="2019-11-05T20:43:40Z">
                <w:rPr>
                  <w:rFonts w:ascii="Cambria Math" w:hAnsi="Cambria Math" w:cs="Arial"/>
                  <w:i/>
                  <w:color w:val="333333"/>
                  <w:kern w:val="0"/>
                  <w:szCs w:val="21"/>
                </w:rPr>
              </w:del>
            </m:ctrlPr>
          </m:den>
        </m:f>
      </m:oMath>
      <w:del w:id="526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,</w:delText>
        </w:r>
      </w:del>
      <w:del w:id="527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 xml:space="preserve"> </w:delText>
        </w:r>
      </w:del>
      <w:del w:id="528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所以</w:delText>
        </w:r>
      </w:del>
      <w:del w:id="529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>：</w:delText>
        </w:r>
      </w:del>
    </w:p>
    <w:p>
      <w:pPr>
        <w:pStyle w:val="35"/>
        <w:widowControl/>
        <w:spacing w:line="360" w:lineRule="atLeast"/>
        <w:ind w:left="919" w:right="210" w:firstLine="420"/>
        <w:jc w:val="center"/>
        <w:rPr>
          <w:del w:id="531" w:author="Gang Huang" w:date="2019-11-05T20:43:40Z"/>
          <w:rFonts w:ascii="Arial" w:hAnsi="Arial" w:cs="Arial"/>
          <w:color w:val="333333"/>
          <w:kern w:val="0"/>
          <w:szCs w:val="21"/>
        </w:rPr>
        <w:pPrChange w:id="530" w:author="Gang Huang" w:date="2019-11-05T20:24:22Z">
          <w:pPr>
            <w:widowControl/>
            <w:spacing w:line="360" w:lineRule="atLeast"/>
            <w:ind w:firstLine="420"/>
            <w:jc w:val="center"/>
          </w:pPr>
        </w:pPrChange>
      </w:pPr>
      <m:oMath>
        <w:del w:id="532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kern w:val="0"/>
              <w:szCs w:val="21"/>
            </w:rPr>
            <m:t>P</m:t>
          </m:r>
        </w:del>
        <m:d>
          <m:dPr>
            <m:ctrlPr>
              <w:del w:id="533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dPr>
          <m:e>
            <w:del w:id="534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kern w:val="0"/>
                  <w:szCs w:val="21"/>
                </w:rPr>
                <m:t xml:space="preserve">i </m:t>
              </m:r>
            </w:del>
            <w:del w:id="535" w:author="Gang Huang" w:date="2019-11-05T20:43:40Z">
              <m:r>
                <m:rPr>
                  <m:sty m:val="p"/>
                </m:rPr>
                <w:rPr>
                  <w:rFonts w:hint="eastAsia" w:ascii="Cambria Math" w:hAnsi="Cambria Math" w:cs="Arial"/>
                  <w:color w:val="333333"/>
                  <w:kern w:val="0"/>
                  <w:szCs w:val="21"/>
                </w:rPr>
                <m:t>或</m:t>
              </m:r>
            </w:del>
            <w:del w:id="536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kern w:val="0"/>
                  <w:szCs w:val="21"/>
                </w:rPr>
                <m:t xml:space="preserve"> j</m:t>
              </m:r>
            </w:del>
            <m:ctrlPr>
              <w:del w:id="537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e>
        </m:d>
        <w:del w:id="538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kern w:val="0"/>
              <w:szCs w:val="21"/>
            </w:rPr>
            <m:t>=</m:t>
          </m:r>
        </w:del>
        <m:sSub>
          <m:sSubPr>
            <m:ctrlPr>
              <w:del w:id="539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sSubPr>
          <m:e>
            <w:del w:id="540" w:author="Gang Huang" w:date="2019-11-05T20:43:40Z">
              <m:r>
                <m:rPr>
                  <m:sty m:val="p"/>
                </m:rPr>
                <w:rPr>
                  <w:rFonts w:hint="eastAsia" w:ascii="Cambria Math" w:hAnsi="Cambria Math" w:cs="Arial"/>
                  <w:color w:val="333333"/>
                  <w:kern w:val="0"/>
                  <w:szCs w:val="21"/>
                </w:rPr>
                <m:t>P</m:t>
              </m:r>
            </w:del>
            <m:ctrlPr>
              <w:del w:id="541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e>
          <m:sub>
            <w:del w:id="542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kern w:val="0"/>
                  <w:szCs w:val="21"/>
                </w:rPr>
                <m:t>i</m:t>
              </m:r>
            </w:del>
            <m:ctrlPr>
              <w:del w:id="543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sub>
        </m:sSub>
        <w:del w:id="544" w:author="Gang Huang" w:date="2019-11-05T20:43:40Z">
          <m:r>
            <m:rPr>
              <m:sty m:val="p"/>
            </m:rPr>
            <w:rPr>
              <w:rFonts w:ascii="Cambria Math" w:hAnsi="Cambria Math" w:cs="Arial"/>
              <w:color w:val="333333"/>
              <w:kern w:val="0"/>
              <w:szCs w:val="21"/>
            </w:rPr>
            <m:t>+</m:t>
          </m:r>
        </w:del>
        <m:sSub>
          <m:sSubPr>
            <m:ctrlPr>
              <w:del w:id="545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sSubPr>
          <m:e>
            <w:del w:id="546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kern w:val="0"/>
                  <w:szCs w:val="21"/>
                </w:rPr>
                <m:t>P</m:t>
              </m:r>
            </w:del>
            <m:ctrlPr>
              <w:del w:id="547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e>
          <m:sub>
            <w:del w:id="548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kern w:val="0"/>
                  <w:szCs w:val="21"/>
                </w:rPr>
                <m:t>j</m:t>
              </m:r>
            </w:del>
            <m:ctrlPr>
              <w:del w:id="549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sub>
        </m:sSub>
        <w:del w:id="550" w:author="Gang Huang" w:date="2019-11-05T20:43:40Z">
          <m:r>
            <m:rPr>
              <m:sty m:val="p"/>
            </m:rPr>
            <w:rPr>
              <w:rFonts w:hint="eastAsia" w:ascii="Cambria Math" w:hAnsi="Cambria Math" w:cs="Arial"/>
              <w:color w:val="333333"/>
              <w:kern w:val="0"/>
              <w:szCs w:val="21"/>
            </w:rPr>
            <m:t>.</m:t>
          </m:r>
        </w:del>
      </m:oMath>
    </w:p>
    <w:p>
      <w:pPr>
        <w:pStyle w:val="35"/>
        <w:ind w:left="919" w:right="210" w:firstLine="422"/>
        <w:rPr>
          <w:del w:id="552" w:author="Gang Huang" w:date="2019-11-05T20:43:40Z"/>
        </w:rPr>
        <w:pPrChange w:id="551" w:author="Gang Huang" w:date="2019-11-05T20:24:22Z">
          <w:pPr>
            <w:pStyle w:val="39"/>
            <w:ind w:firstLine="422"/>
          </w:pPr>
        </w:pPrChange>
      </w:pPr>
      <w:del w:id="553" w:author="Gang Huang" w:date="2019-11-05T20:43:40Z">
        <w:r>
          <w:rPr>
            <w:rFonts w:hint="eastAsia"/>
            <w:b/>
          </w:rPr>
          <w:delText>2</w:delText>
        </w:r>
      </w:del>
      <w:del w:id="554" w:author="Gang Huang" w:date="2019-11-05T20:43:40Z">
        <w:r>
          <w:rPr>
            <w:b/>
          </w:rPr>
          <w:delText>.</w:delText>
        </w:r>
      </w:del>
      <w:del w:id="555" w:author="Gang Huang" w:date="2019-11-05T20:43:40Z">
        <w:r>
          <w:rPr>
            <w:rFonts w:hint="eastAsia"/>
            <w:b/>
          </w:rPr>
          <w:delText>联合概率</w:delText>
        </w:r>
      </w:del>
      <w:del w:id="556" w:author="Gang Huang" w:date="2019-11-05T20:43:40Z">
        <w:r>
          <w:rPr>
            <w:rFonts w:hint="eastAsia"/>
          </w:rPr>
          <w:delText>(</w:delText>
        </w:r>
      </w:del>
      <w:del w:id="557" w:author="Gang Huang" w:date="2019-11-05T20:43:40Z">
        <w:r>
          <w:rPr/>
          <w:delText>Joint probability</w:delText>
        </w:r>
      </w:del>
      <w:del w:id="558" w:author="Gang Huang" w:date="2019-11-05T20:43:40Z">
        <w:r>
          <w:rPr>
            <w:rFonts w:hint="eastAsia"/>
          </w:rPr>
          <w:delText>)</w:delText>
        </w:r>
      </w:del>
    </w:p>
    <w:p>
      <w:pPr>
        <w:pStyle w:val="35"/>
        <w:ind w:left="919" w:right="210"/>
        <w:rPr>
          <w:del w:id="560" w:author="Gang Huang" w:date="2019-11-05T20:43:40Z"/>
        </w:rPr>
        <w:pPrChange w:id="559" w:author="Gang Huang" w:date="2019-11-05T20:24:22Z">
          <w:pPr>
            <w:pStyle w:val="39"/>
          </w:pPr>
        </w:pPrChange>
      </w:pPr>
      <w:del w:id="561" w:author="Gang Huang" w:date="2019-11-05T20:43:40Z">
        <w:r>
          <w:rPr>
            <w:rFonts w:hint="eastAsia"/>
          </w:rPr>
          <w:delText>一个事件的发生与否不影响另一个事件发生的概率,则称这两个事件是</w:delText>
        </w:r>
      </w:del>
      <w:del w:id="562" w:author="Gang Huang" w:date="2019-11-05T20:43:40Z">
        <w:r>
          <w:rPr>
            <w:rFonts w:hint="eastAsia"/>
            <w:b/>
          </w:rPr>
          <w:delText>互相独立</w:delText>
        </w:r>
      </w:del>
      <w:del w:id="563" w:author="Gang Huang" w:date="2019-11-05T20:43:40Z">
        <w:r>
          <w:rPr>
            <w:rFonts w:hint="eastAsia"/>
          </w:rPr>
          <w:delText>的.</w:delText>
        </w:r>
      </w:del>
      <w:del w:id="564" w:author="Gang Huang" w:date="2019-11-05T20:43:40Z">
        <w:r>
          <w:rPr/>
          <w:delText xml:space="preserve"> </w:delText>
        </w:r>
      </w:del>
      <w:del w:id="565" w:author="Gang Huang" w:date="2019-11-05T20:43:40Z">
        <w:r>
          <w:rPr>
            <w:rFonts w:hint="eastAsia"/>
          </w:rPr>
          <w:delText>可得,独立事件i各j同时发生的概率为:</w:delText>
        </w:r>
      </w:del>
    </w:p>
    <w:p>
      <w:pPr>
        <w:pStyle w:val="35"/>
        <w:ind w:left="919" w:right="210"/>
        <w:rPr>
          <w:del w:id="567" w:author="Gang Huang" w:date="2019-11-05T20:43:40Z"/>
        </w:rPr>
        <w:pPrChange w:id="566" w:author="Gang Huang" w:date="2019-11-05T20:24:22Z">
          <w:pPr>
            <w:pStyle w:val="39"/>
          </w:pPr>
        </w:pPrChange>
      </w:pPr>
      <m:oMath>
        <m:sSub>
          <m:sSubPr>
            <m:ctrlPr>
              <w:del w:id="568" w:author="Gang Huang" w:date="2019-11-05T20:43:40Z">
                <w:rPr>
                  <w:rFonts w:ascii="Cambria Math" w:hAnsi="Cambria Math"/>
                </w:rPr>
              </w:del>
            </m:ctrlPr>
          </m:sSubPr>
          <m:e>
            <w:del w:id="569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w:del>
            <m:ctrlPr>
              <w:del w:id="570" w:author="Gang Huang" w:date="2019-11-05T20:43:40Z">
                <w:rPr>
                  <w:rFonts w:ascii="Cambria Math" w:hAnsi="Cambria Math"/>
                </w:rPr>
              </w:del>
            </m:ctrlPr>
          </m:e>
          <m:sub>
            <w:del w:id="571" w:author="Gang Huang" w:date="2019-11-05T20:43:40Z"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w:del>
            <m:ctrlPr>
              <w:del w:id="572" w:author="Gang Huang" w:date="2019-11-05T20:43:40Z">
                <w:rPr>
                  <w:rFonts w:ascii="Cambria Math" w:hAnsi="Cambria Math"/>
                </w:rPr>
              </w:del>
            </m:ctrlPr>
          </m:sub>
        </m:sSub>
        <w:del w:id="573" w:author="Gang Huang" w:date="2019-11-05T20:43:40Z">
          <m:r>
            <w:rPr>
              <w:rFonts w:ascii="Cambria Math" w:hAnsi="Cambria Math"/>
            </w:rPr>
            <m:t>=</m:t>
          </m:r>
        </w:del>
        <m:sSub>
          <m:sSubPr>
            <m:ctrlPr>
              <w:del w:id="574" w:author="Gang Huang" w:date="2019-11-05T20:43:40Z">
                <w:rPr>
                  <w:rFonts w:ascii="Cambria Math" w:hAnsi="Cambria Math"/>
                  <w:i/>
                </w:rPr>
              </w:del>
            </m:ctrlPr>
          </m:sSubPr>
          <m:e>
            <w:del w:id="575" w:author="Gang Huang" w:date="2019-11-05T20:43:40Z">
              <m:r>
                <w:rPr>
                  <w:rFonts w:ascii="Cambria Math" w:hAnsi="Cambria Math"/>
                </w:rPr>
                <m:t>P</m:t>
              </m:r>
            </w:del>
            <m:ctrlPr>
              <w:del w:id="576" w:author="Gang Huang" w:date="2019-11-05T20:43:40Z">
                <w:rPr>
                  <w:rFonts w:ascii="Cambria Math" w:hAnsi="Cambria Math"/>
                  <w:i/>
                </w:rPr>
              </w:del>
            </m:ctrlPr>
          </m:e>
          <m:sub>
            <w:del w:id="577" w:author="Gang Huang" w:date="2019-11-05T20:43:40Z">
              <m:r>
                <w:rPr>
                  <w:rFonts w:ascii="Cambria Math" w:hAnsi="Cambria Math"/>
                </w:rPr>
                <m:t>i</m:t>
              </m:r>
            </w:del>
            <m:ctrlPr>
              <w:del w:id="578" w:author="Gang Huang" w:date="2019-11-05T20:43:40Z">
                <w:rPr>
                  <w:rFonts w:ascii="Cambria Math" w:hAnsi="Cambria Math"/>
                  <w:i/>
                </w:rPr>
              </w:del>
            </m:ctrlPr>
          </m:sub>
        </m:sSub>
        <w:del w:id="579" w:author="Gang Huang" w:date="2019-11-05T20:43:40Z">
          <m:r>
            <w:rPr>
              <w:rFonts w:hint="eastAsia" w:ascii="Cambria Math" w:hAnsi="Cambria Math"/>
            </w:rPr>
            <m:t> </m:t>
          </m:r>
        </w:del>
        <w:del w:id="580" w:author="Gang Huang" w:date="2019-11-05T20:43:40Z">
          <m:r>
            <w:rPr>
              <w:rFonts w:ascii="Cambria Math" w:hAnsi="Cambria Math"/>
            </w:rPr>
            <m:t>⋅</m:t>
          </m:r>
        </w:del>
        <m:sSub>
          <m:sSubPr>
            <m:ctrlPr>
              <w:del w:id="581" w:author="Gang Huang" w:date="2019-11-05T20:43:40Z">
                <w:rPr>
                  <w:rFonts w:ascii="Cambria Math" w:hAnsi="Cambria Math"/>
                  <w:i/>
                </w:rPr>
              </w:del>
            </m:ctrlPr>
          </m:sSubPr>
          <m:e>
            <w:del w:id="582" w:author="Gang Huang" w:date="2019-11-05T20:43:40Z">
              <m:r>
                <w:rPr>
                  <w:rFonts w:ascii="Cambria Math" w:hAnsi="Cambria Math"/>
                </w:rPr>
                <m:t>P</m:t>
              </m:r>
            </w:del>
            <m:ctrlPr>
              <w:del w:id="583" w:author="Gang Huang" w:date="2019-11-05T20:43:40Z">
                <w:rPr>
                  <w:rFonts w:ascii="Cambria Math" w:hAnsi="Cambria Math"/>
                  <w:i/>
                </w:rPr>
              </w:del>
            </m:ctrlPr>
          </m:e>
          <m:sub>
            <w:del w:id="584" w:author="Gang Huang" w:date="2019-11-05T20:43:40Z">
              <m:r>
                <w:rPr>
                  <w:rFonts w:ascii="Cambria Math" w:hAnsi="Cambria Math"/>
                </w:rPr>
                <m:t>j</m:t>
              </m:r>
            </w:del>
            <m:ctrlPr>
              <w:del w:id="585" w:author="Gang Huang" w:date="2019-11-05T20:43:40Z">
                <w:rPr>
                  <w:rFonts w:ascii="Cambria Math" w:hAnsi="Cambria Math"/>
                  <w:i/>
                </w:rPr>
              </w:del>
            </m:ctrlPr>
          </m:sub>
        </m:sSub>
        <w:del w:id="586" w:author="Gang Huang" w:date="2019-11-05T20:43:40Z">
          <m:r>
            <m:rPr>
              <m:sty m:val="p"/>
            </m:rPr>
            <w:rPr>
              <w:rFonts w:ascii="Cambria Math" w:hAnsi="Cambria Math"/>
            </w:rPr>
            <m:t>,</m:t>
          </m:r>
        </w:del>
      </m:oMath>
    </w:p>
    <w:p>
      <w:pPr>
        <w:pStyle w:val="35"/>
        <w:ind w:left="919" w:right="210" w:firstLine="0" w:firstLineChars="0"/>
        <w:rPr>
          <w:del w:id="588" w:author="Gang Huang" w:date="2019-11-05T20:43:40Z"/>
        </w:rPr>
        <w:pPrChange w:id="587" w:author="Gang Huang" w:date="2019-11-05T20:24:22Z">
          <w:pPr>
            <w:pStyle w:val="39"/>
            <w:ind w:firstLine="0" w:firstLineChars="0"/>
          </w:pPr>
        </w:pPrChange>
      </w:pPr>
      <w:del w:id="589" w:author="Gang Huang" w:date="2019-11-05T20:43:40Z">
        <w:r>
          <w:rPr>
            <w:rFonts w:hint="eastAsia"/>
          </w:rPr>
          <w:delText>此即</w:delText>
        </w:r>
      </w:del>
      <w:del w:id="590" w:author="Gang Huang" w:date="2019-11-05T20:43:40Z">
        <w:r>
          <w:rPr>
            <w:rFonts w:hint="eastAsia"/>
            <w:b/>
          </w:rPr>
          <w:delText>联合概率</w:delText>
        </w:r>
      </w:del>
      <w:del w:id="591" w:author="Gang Huang" w:date="2019-11-05T20:43:40Z">
        <w:r>
          <w:rPr>
            <w:rFonts w:hint="eastAsia"/>
          </w:rPr>
          <w:delText>.</w:delText>
        </w:r>
      </w:del>
    </w:p>
    <w:p>
      <w:pPr>
        <w:pStyle w:val="35"/>
        <w:widowControl/>
        <w:spacing w:line="360" w:lineRule="atLeast"/>
        <w:ind w:left="919" w:right="210"/>
        <w:rPr>
          <w:del w:id="593" w:author="Gang Huang" w:date="2019-11-05T20:43:40Z"/>
          <w:rFonts w:ascii="Arial" w:hAnsi="Arial" w:cs="Arial"/>
          <w:color w:val="333333"/>
          <w:kern w:val="0"/>
          <w:szCs w:val="21"/>
        </w:rPr>
        <w:pPrChange w:id="592" w:author="Gang Huang" w:date="2019-11-05T20:24:22Z">
          <w:pPr>
            <w:widowControl/>
            <w:spacing w:line="360" w:lineRule="atLeast"/>
          </w:pPr>
        </w:pPrChange>
      </w:pPr>
    </w:p>
    <w:p>
      <w:pPr>
        <w:pStyle w:val="35"/>
        <w:widowControl/>
        <w:spacing w:line="360" w:lineRule="atLeast"/>
        <w:ind w:left="919" w:right="210" w:firstLine="420"/>
        <w:rPr>
          <w:del w:id="595" w:author="Gang Huang" w:date="2019-11-05T20:43:40Z"/>
          <w:rFonts w:ascii="Arial" w:hAnsi="Arial" w:cs="Arial"/>
          <w:color w:val="333333"/>
          <w:kern w:val="0"/>
          <w:szCs w:val="21"/>
        </w:rPr>
        <w:pPrChange w:id="594" w:author="Gang Huang" w:date="2019-11-05T20:24:22Z">
          <w:pPr>
            <w:widowControl/>
            <w:spacing w:line="360" w:lineRule="atLeast"/>
            <w:ind w:firstLine="420"/>
          </w:pPr>
        </w:pPrChange>
      </w:pPr>
      <w:del w:id="596" w:author="Gang Huang" w:date="2019-11-05T20:43:40Z">
        <w:r>
          <w:rPr>
            <w:rFonts w:hint="eastAsia" w:ascii="Arial" w:hAnsi="Arial" w:cs="Arial"/>
            <w:b/>
            <w:color w:val="333333"/>
            <w:kern w:val="0"/>
            <w:szCs w:val="21"/>
          </w:rPr>
          <w:delText>问题</w:delText>
        </w:r>
      </w:del>
      <w:del w:id="597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: 设投掷一枚骰子时,每一面出现的概率相同,都为</w:delText>
        </w:r>
      </w:del>
      <m:oMath>
        <m:f>
          <m:fPr>
            <m:ctrlPr>
              <w:del w:id="598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fPr>
          <m:num>
            <w:del w:id="599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kern w:val="0"/>
                  <w:szCs w:val="21"/>
                </w:rPr>
                <m:t>1</m:t>
              </m:r>
            </w:del>
            <m:ctrlPr>
              <w:del w:id="600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num>
          <m:den>
            <w:del w:id="601" w:author="Gang Huang" w:date="2019-11-05T20:43:40Z"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kern w:val="0"/>
                  <w:szCs w:val="21"/>
                </w:rPr>
                <m:t>6</m:t>
              </m:r>
            </w:del>
            <m:ctrlPr>
              <w:del w:id="602" w:author="Gang Huang" w:date="2019-11-05T20:43:40Z">
                <w:rPr>
                  <w:rFonts w:ascii="Cambria Math" w:hAnsi="Cambria Math" w:cs="Arial"/>
                  <w:color w:val="333333"/>
                  <w:kern w:val="0"/>
                  <w:szCs w:val="21"/>
                </w:rPr>
              </w:del>
            </m:ctrlPr>
          </m:den>
        </m:f>
        <w:del w:id="603" w:author="Gang Huang" w:date="2019-11-05T20:43:40Z">
          <m:r>
            <w:rPr>
              <w:rFonts w:hint="eastAsia" w:ascii="Cambria Math" w:hAnsi="Cambria Math" w:cs="Arial"/>
              <w:color w:val="333333"/>
              <w:kern w:val="0"/>
              <w:szCs w:val="21"/>
            </w:rPr>
            <m:t>.</m:t>
          </m:r>
        </w:del>
      </m:oMath>
      <w:del w:id="604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 xml:space="preserve"> </w:delText>
        </w:r>
      </w:del>
    </w:p>
    <w:p>
      <w:pPr>
        <w:pStyle w:val="35"/>
        <w:widowControl/>
        <w:spacing w:line="360" w:lineRule="atLeast"/>
        <w:ind w:left="919" w:right="210" w:firstLine="420"/>
        <w:rPr>
          <w:del w:id="606" w:author="Gang Huang" w:date="2019-11-05T20:43:40Z"/>
          <w:rFonts w:ascii="Arial" w:hAnsi="Arial" w:cs="Arial"/>
          <w:color w:val="333333"/>
          <w:kern w:val="0"/>
          <w:szCs w:val="21"/>
        </w:rPr>
        <w:pPrChange w:id="605" w:author="Gang Huang" w:date="2019-11-05T20:24:22Z">
          <w:pPr>
            <w:widowControl/>
            <w:spacing w:line="360" w:lineRule="atLeast"/>
            <w:ind w:firstLine="420"/>
          </w:pPr>
        </w:pPrChange>
      </w:pPr>
      <w:del w:id="607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有限可加性:</w:delText>
        </w:r>
      </w:del>
      <w:del w:id="608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 xml:space="preserve"> </w:delText>
        </w:r>
      </w:del>
      <w:del w:id="609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当我投掷一枚骰子</w:delText>
        </w:r>
      </w:del>
      <w:del w:id="610" w:author="Gang Huang" w:date="2019-11-05T20:43:40Z">
        <w:r>
          <w:rPr>
            <w:rFonts w:hint="eastAsia" w:ascii="Arial" w:hAnsi="Arial" w:cs="Arial"/>
            <w:b/>
            <w:color w:val="333333"/>
            <w:kern w:val="0"/>
            <w:szCs w:val="21"/>
          </w:rPr>
          <w:delText>一次</w:delText>
        </w:r>
      </w:del>
      <w:del w:id="611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时,</w:delText>
        </w:r>
      </w:del>
      <w:del w:id="612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 xml:space="preserve"> </w:delText>
        </w:r>
      </w:del>
      <w:del w:id="613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试计算出现1或2的点数的概率是多少?</w:delText>
        </w:r>
      </w:del>
      <w:del w:id="614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 xml:space="preserve"> </w:delText>
        </w:r>
      </w:del>
    </w:p>
    <w:p>
      <w:pPr>
        <w:pStyle w:val="35"/>
        <w:widowControl/>
        <w:spacing w:line="360" w:lineRule="atLeast"/>
        <w:ind w:left="919" w:right="210" w:firstLine="420"/>
        <w:rPr>
          <w:del w:id="616" w:author="Gang Huang" w:date="2019-11-05T20:43:40Z"/>
          <w:rFonts w:ascii="Arial" w:hAnsi="Arial" w:cs="Arial"/>
          <w:color w:val="333333"/>
          <w:kern w:val="0"/>
          <w:szCs w:val="21"/>
        </w:rPr>
        <w:pPrChange w:id="615" w:author="Gang Huang" w:date="2019-11-05T20:24:22Z">
          <w:pPr>
            <w:widowControl/>
            <w:spacing w:line="360" w:lineRule="atLeast"/>
            <w:ind w:firstLine="420"/>
          </w:pPr>
        </w:pPrChange>
      </w:pPr>
      <w:del w:id="617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联合概率的应用:</w:delText>
        </w:r>
      </w:del>
      <w:del w:id="618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 xml:space="preserve"> </w:delText>
        </w:r>
      </w:del>
      <w:del w:id="619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当我投掷一枚骰子</w:delText>
        </w:r>
      </w:del>
      <w:del w:id="620" w:author="Gang Huang" w:date="2019-11-05T20:43:40Z">
        <w:r>
          <w:rPr>
            <w:rFonts w:hint="eastAsia" w:ascii="Arial" w:hAnsi="Arial" w:cs="Arial"/>
            <w:b/>
            <w:color w:val="333333"/>
            <w:kern w:val="0"/>
            <w:szCs w:val="21"/>
          </w:rPr>
          <w:delText>两次</w:delText>
        </w:r>
      </w:del>
      <w:del w:id="621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时,</w:delText>
        </w:r>
      </w:del>
      <w:del w:id="622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 xml:space="preserve"> </w:delText>
        </w:r>
      </w:del>
      <w:del w:id="623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试计算</w:delText>
        </w:r>
      </w:del>
      <w:del w:id="624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>”</w:delText>
        </w:r>
      </w:del>
      <w:del w:id="625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依次出现点数1和2</w:delText>
        </w:r>
      </w:del>
      <w:del w:id="626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>”</w:delText>
        </w:r>
      </w:del>
      <w:del w:id="627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的概率是多少?</w:delText>
        </w:r>
      </w:del>
    </w:p>
    <w:p>
      <w:pPr>
        <w:pStyle w:val="35"/>
        <w:widowControl/>
        <w:spacing w:line="360" w:lineRule="atLeast"/>
        <w:ind w:left="919" w:right="210" w:firstLine="420"/>
        <w:rPr>
          <w:del w:id="629" w:author="Gang Huang" w:date="2019-11-05T20:43:40Z"/>
        </w:rPr>
        <w:pPrChange w:id="628" w:author="Gang Huang" w:date="2019-11-05T20:24:22Z">
          <w:pPr>
            <w:widowControl/>
            <w:spacing w:line="360" w:lineRule="atLeast"/>
            <w:ind w:firstLine="420"/>
          </w:pPr>
        </w:pPrChange>
      </w:pPr>
    </w:p>
    <w:p>
      <w:pPr>
        <w:pStyle w:val="35"/>
        <w:widowControl/>
        <w:spacing w:line="360" w:lineRule="atLeast"/>
        <w:ind w:left="919" w:right="210"/>
        <w:rPr>
          <w:del w:id="631" w:author="Gang Huang" w:date="2019-11-05T20:43:40Z"/>
          <w:rFonts w:ascii="Arial" w:hAnsi="Arial" w:cs="Arial"/>
          <w:color w:val="333333"/>
          <w:kern w:val="0"/>
          <w:szCs w:val="21"/>
        </w:rPr>
        <w:pPrChange w:id="630" w:author="Gang Huang" w:date="2019-11-05T20:24:22Z">
          <w:pPr>
            <w:widowControl/>
            <w:spacing w:line="360" w:lineRule="atLeast"/>
          </w:pPr>
        </w:pPrChange>
      </w:pPr>
    </w:p>
    <w:p>
      <w:pPr>
        <w:widowControl/>
        <w:spacing w:line="360" w:lineRule="atLeast"/>
        <w:rPr>
          <w:del w:id="632" w:author="Gang Huang" w:date="2019-11-05T20:43:40Z"/>
          <w:rFonts w:ascii="Arial" w:hAnsi="Arial" w:cs="Arial"/>
          <w:color w:val="333333"/>
          <w:kern w:val="0"/>
          <w:szCs w:val="21"/>
        </w:rPr>
      </w:pPr>
    </w:p>
    <w:p>
      <w:pPr>
        <w:pStyle w:val="33"/>
        <w:numPr>
          <w:ilvl w:val="-1"/>
          <w:numId w:val="0"/>
        </w:numPr>
        <w:tabs>
          <w:tab w:val="clear" w:pos="3544"/>
        </w:tabs>
        <w:ind w:left="210" w:right="210" w:firstLine="0"/>
        <w:rPr>
          <w:del w:id="634" w:author="Gang Huang" w:date="2019-11-05T20:43:40Z"/>
        </w:rPr>
        <w:pPrChange w:id="633" w:author="Gang Huang" w:date="2019-11-05T20:40:26Z">
          <w:pPr>
            <w:pStyle w:val="33"/>
            <w:ind w:left="777" w:right="210"/>
          </w:pPr>
        </w:pPrChange>
      </w:pPr>
      <w:del w:id="635" w:author="Gang Huang" w:date="2019-11-05T20:43:40Z">
        <w:r>
          <w:rPr>
            <w:rFonts w:hint="eastAsia"/>
          </w:rPr>
          <w:delText>训练集和测试集</w:delText>
        </w:r>
      </w:del>
    </w:p>
    <w:p>
      <w:pPr>
        <w:widowControl/>
        <w:spacing w:line="360" w:lineRule="atLeast"/>
        <w:ind w:firstLine="420"/>
        <w:rPr>
          <w:del w:id="636" w:author="Gang Huang" w:date="2019-11-05T20:43:40Z"/>
          <w:rFonts w:ascii="Arial" w:hAnsi="Arial" w:cs="Arial"/>
          <w:color w:val="333333"/>
          <w:kern w:val="0"/>
          <w:szCs w:val="21"/>
        </w:rPr>
      </w:pPr>
      <w:del w:id="637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训练集:用于训练</w:delText>
        </w:r>
      </w:del>
      <w:del w:id="638" w:author="Gang Huang" w:date="2019-11-05T20:43:40Z">
        <w:r>
          <w:rPr>
            <w:rFonts w:hint="eastAsia" w:ascii="Arial" w:hAnsi="Arial" w:cs="Arial"/>
            <w:b/>
            <w:color w:val="333333"/>
            <w:kern w:val="0"/>
            <w:szCs w:val="21"/>
          </w:rPr>
          <w:delText>机器学习算法</w:delText>
        </w:r>
      </w:del>
      <w:del w:id="639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的数据样本集合.</w:delText>
        </w:r>
      </w:del>
      <w:del w:id="640" w:author="Gang Huang" w:date="2019-11-05T20:43:40Z">
        <w:r>
          <w:rPr>
            <w:rFonts w:ascii="Arial" w:hAnsi="Arial" w:cs="Arial"/>
            <w:color w:val="333333"/>
            <w:kern w:val="0"/>
            <w:szCs w:val="21"/>
          </w:rPr>
          <w:delText xml:space="preserve"> </w:delText>
        </w:r>
      </w:del>
    </w:p>
    <w:p>
      <w:pPr>
        <w:pStyle w:val="39"/>
        <w:rPr>
          <w:del w:id="641" w:author="Gang Huang" w:date="2019-11-05T20:43:40Z"/>
        </w:rPr>
      </w:pPr>
      <w:del w:id="642" w:author="Gang Huang" w:date="2019-11-05T20:43:40Z">
        <w:r>
          <w:rPr>
            <w:rFonts w:hint="eastAsia"/>
          </w:rPr>
          <w:delText>机器学习的主要任务是</w:delText>
        </w:r>
      </w:del>
      <w:del w:id="643" w:author="Gang Huang" w:date="2019-11-05T20:43:40Z">
        <w:r>
          <w:rPr>
            <w:rFonts w:hint="eastAsia"/>
            <w:b/>
          </w:rPr>
          <w:delText>分类</w:delText>
        </w:r>
      </w:del>
      <w:del w:id="644" w:author="Gang Huang" w:date="2019-11-05T20:43:40Z">
        <w:r>
          <w:rPr>
            <w:rFonts w:hint="eastAsia"/>
          </w:rPr>
          <w:delText>.</w:delText>
        </w:r>
      </w:del>
      <w:del w:id="645" w:author="Gang Huang" w:date="2019-11-05T20:43:40Z">
        <w:r>
          <w:rPr/>
          <w:delText xml:space="preserve"> </w:delText>
        </w:r>
      </w:del>
      <w:del w:id="646" w:author="Gang Huang" w:date="2019-11-05T20:43:40Z">
        <w:r>
          <w:rPr>
            <w:rFonts w:hint="eastAsia"/>
          </w:rPr>
          <w:delText>比如</w:delText>
        </w:r>
      </w:del>
      <w:del w:id="647" w:author="Gang Huang" w:date="2019-11-05T20:43:40Z">
        <w:r>
          <w:rPr/>
          <w:delText>,</w:delText>
        </w:r>
      </w:del>
      <w:del w:id="648" w:author="Gang Huang" w:date="2019-11-05T20:43:40Z">
        <w:r>
          <w:rPr>
            <w:rFonts w:hint="eastAsia" w:ascii="Arial" w:hAnsi="Arial" w:cs="Arial"/>
            <w:color w:val="333333"/>
            <w:kern w:val="0"/>
            <w:szCs w:val="21"/>
          </w:rPr>
          <w:delText>为了判断一个动物是不是鱼,我们可构建训练集如下.</w:delText>
        </w:r>
      </w:del>
    </w:p>
    <w:p>
      <w:pPr>
        <w:widowControl/>
        <w:spacing w:line="360" w:lineRule="atLeast"/>
        <w:ind w:firstLine="420"/>
        <w:rPr>
          <w:del w:id="649" w:author="Gang Huang" w:date="2019-11-05T20:43:40Z"/>
          <w:rFonts w:ascii="Arial" w:hAnsi="Arial" w:cs="Arial"/>
          <w:color w:val="333333"/>
          <w:kern w:val="0"/>
          <w:szCs w:val="21"/>
        </w:rPr>
      </w:pPr>
    </w:p>
    <w:tbl>
      <w:tblPr>
        <w:tblStyle w:val="18"/>
        <w:tblW w:w="9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5"/>
        <w:gridCol w:w="2435"/>
        <w:gridCol w:w="2436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50" w:author="Gang Huang" w:date="2019-11-05T20:43:40Z"/>
        </w:trPr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51" w:author="Gang Huang" w:date="2019-11-05T20:43:40Z"/>
              </w:rPr>
            </w:pPr>
          </w:p>
        </w:tc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52" w:author="Gang Huang" w:date="2019-11-05T20:43:40Z"/>
                <w:b/>
              </w:rPr>
            </w:pPr>
            <w:del w:id="653" w:author="Gang Huang" w:date="2019-11-05T20:43:40Z">
              <w:r>
                <w:rPr>
                  <w:rFonts w:hint="eastAsia"/>
                  <w:b/>
                </w:rPr>
                <w:delText>有鳃否(axis=0)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54" w:author="Gang Huang" w:date="2019-11-05T20:43:40Z"/>
                <w:b/>
              </w:rPr>
            </w:pPr>
            <w:del w:id="655" w:author="Gang Huang" w:date="2019-11-05T20:43:40Z">
              <w:r>
                <w:rPr>
                  <w:rFonts w:hint="eastAsia"/>
                  <w:b/>
                </w:rPr>
                <w:delText>有鳍否 (axis=2)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56" w:author="Gang Huang" w:date="2019-11-05T20:43:40Z"/>
                <w:b/>
              </w:rPr>
            </w:pPr>
            <w:del w:id="657" w:author="Gang Huang" w:date="2019-11-05T20:43:40Z">
              <w:r>
                <w:rPr>
                  <w:rFonts w:hint="eastAsia"/>
                  <w:b/>
                </w:rPr>
                <w:delText>是鱼否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58" w:author="Gang Huang" w:date="2019-11-05T20:43:40Z"/>
        </w:trPr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59" w:author="Gang Huang" w:date="2019-11-05T20:43:40Z"/>
              </w:rPr>
            </w:pPr>
            <w:del w:id="660" w:author="Gang Huang" w:date="2019-11-05T20:43:40Z">
              <w:r>
                <w:rPr>
                  <w:rFonts w:hint="eastAsia"/>
                </w:rPr>
                <w:delText>鲨</w:delText>
              </w:r>
            </w:del>
          </w:p>
        </w:tc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61" w:author="Gang Huang" w:date="2019-11-05T20:43:40Z"/>
              </w:rPr>
            </w:pPr>
            <w:del w:id="662" w:author="Gang Huang" w:date="2019-11-05T20:43:40Z">
              <w:r>
                <w:rPr>
                  <w:rFonts w:hint="eastAsia"/>
                </w:rPr>
                <w:delText>是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63" w:author="Gang Huang" w:date="2019-11-05T20:43:40Z"/>
              </w:rPr>
            </w:pPr>
            <w:del w:id="664" w:author="Gang Huang" w:date="2019-11-05T20:43:40Z">
              <w:r>
                <w:rPr>
                  <w:rFonts w:hint="eastAsia"/>
                </w:rPr>
                <w:delText>有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65" w:author="Gang Huang" w:date="2019-11-05T20:43:40Z"/>
                <w:color w:val="C00000"/>
              </w:rPr>
            </w:pPr>
            <w:del w:id="666" w:author="Gang Huang" w:date="2019-11-05T20:43:40Z">
              <w:r>
                <w:rPr>
                  <w:rFonts w:hint="eastAsia"/>
                  <w:color w:val="C00000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67" w:author="Gang Huang" w:date="2019-11-05T20:43:40Z"/>
        </w:trPr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68" w:author="Gang Huang" w:date="2019-11-05T20:43:40Z"/>
              </w:rPr>
            </w:pPr>
            <w:del w:id="669" w:author="Gang Huang" w:date="2019-11-05T20:43:40Z">
              <w:r>
                <w:rPr>
                  <w:rFonts w:hint="eastAsia"/>
                </w:rPr>
                <w:delText>鲫鱼</w:delText>
              </w:r>
            </w:del>
          </w:p>
        </w:tc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70" w:author="Gang Huang" w:date="2019-11-05T20:43:40Z"/>
              </w:rPr>
            </w:pPr>
            <w:del w:id="671" w:author="Gang Huang" w:date="2019-11-05T20:43:40Z">
              <w:r>
                <w:rPr>
                  <w:rFonts w:hint="eastAsia"/>
                </w:rPr>
                <w:delText>是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72" w:author="Gang Huang" w:date="2019-11-05T20:43:40Z"/>
              </w:rPr>
            </w:pPr>
            <w:del w:id="673" w:author="Gang Huang" w:date="2019-11-05T20:43:40Z">
              <w:r>
                <w:rPr>
                  <w:rFonts w:hint="eastAsia"/>
                </w:rPr>
                <w:delText>有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74" w:author="Gang Huang" w:date="2019-11-05T20:43:40Z"/>
                <w:color w:val="C00000"/>
              </w:rPr>
            </w:pPr>
            <w:del w:id="675" w:author="Gang Huang" w:date="2019-11-05T20:43:40Z">
              <w:r>
                <w:rPr>
                  <w:rFonts w:hint="eastAsia"/>
                  <w:color w:val="C00000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76" w:author="Gang Huang" w:date="2019-11-05T20:43:40Z"/>
        </w:trPr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77" w:author="Gang Huang" w:date="2019-11-05T20:43:40Z"/>
              </w:rPr>
            </w:pPr>
            <w:del w:id="678" w:author="Gang Huang" w:date="2019-11-05T20:43:40Z">
              <w:r>
                <w:rPr>
                  <w:rFonts w:hint="eastAsia"/>
                </w:rPr>
                <w:delText>河蚌</w:delText>
              </w:r>
            </w:del>
          </w:p>
        </w:tc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79" w:author="Gang Huang" w:date="2019-11-05T20:43:40Z"/>
              </w:rPr>
            </w:pPr>
            <w:del w:id="680" w:author="Gang Huang" w:date="2019-11-05T20:43:40Z">
              <w:r>
                <w:rPr>
                  <w:rFonts w:hint="eastAsia"/>
                </w:rPr>
                <w:delText>是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81" w:author="Gang Huang" w:date="2019-11-05T20:43:40Z"/>
              </w:rPr>
            </w:pPr>
            <w:del w:id="682" w:author="Gang Huang" w:date="2019-11-05T20:43:40Z">
              <w:r>
                <w:rPr>
                  <w:rFonts w:hint="eastAsia"/>
                </w:rPr>
                <w:delText>无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83" w:author="Gang Huang" w:date="2019-11-05T20:43:40Z"/>
                <w:color w:val="C00000"/>
              </w:rPr>
            </w:pPr>
            <w:del w:id="684" w:author="Gang Huang" w:date="2019-11-05T20:43:40Z">
              <w:r>
                <w:rPr>
                  <w:rFonts w:hint="eastAsia"/>
                  <w:color w:val="C00000"/>
                </w:rPr>
                <w:delText>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85" w:author="Gang Huang" w:date="2019-11-05T20:43:40Z"/>
        </w:trPr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86" w:author="Gang Huang" w:date="2019-11-05T20:43:40Z"/>
              </w:rPr>
            </w:pPr>
            <w:del w:id="687" w:author="Gang Huang" w:date="2019-11-05T20:43:40Z">
              <w:r>
                <w:rPr>
                  <w:rFonts w:hint="eastAsia"/>
                </w:rPr>
                <w:delText>鲸</w:delText>
              </w:r>
            </w:del>
          </w:p>
        </w:tc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88" w:author="Gang Huang" w:date="2019-11-05T20:43:40Z"/>
              </w:rPr>
            </w:pPr>
            <w:del w:id="689" w:author="Gang Huang" w:date="2019-11-05T20:43:40Z">
              <w:r>
                <w:rPr>
                  <w:rFonts w:hint="eastAsia"/>
                </w:rPr>
                <w:delText>否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90" w:author="Gang Huang" w:date="2019-11-05T20:43:40Z"/>
                <w:rFonts w:hint="eastAsia" w:eastAsia="宋体"/>
                <w:lang w:val="en-US" w:eastAsia="zh-CN"/>
              </w:rPr>
            </w:pPr>
            <w:del w:id="691" w:author="Gang Huang" w:date="2019-11-05T20:43:40Z">
              <w:r>
                <w:rPr>
                  <w:rFonts w:hint="eastAsia"/>
                </w:rPr>
                <w:delText>有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92" w:author="Gang Huang" w:date="2019-11-05T20:43:40Z"/>
                <w:color w:val="C00000"/>
              </w:rPr>
            </w:pPr>
            <w:del w:id="693" w:author="Gang Huang" w:date="2019-11-05T20:43:40Z">
              <w:r>
                <w:rPr>
                  <w:rFonts w:hint="eastAsia"/>
                  <w:color w:val="C00000"/>
                </w:rPr>
                <w:delText>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del w:id="694" w:author="Gang Huang" w:date="2019-11-05T20:43:40Z"/>
        </w:trPr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95" w:author="Gang Huang" w:date="2019-11-05T20:43:40Z"/>
              </w:rPr>
            </w:pPr>
            <w:del w:id="696" w:author="Gang Huang" w:date="2019-11-05T20:43:40Z">
              <w:r>
                <w:rPr>
                  <w:rFonts w:hint="eastAsia"/>
                </w:rPr>
                <w:delText>海豚</w:delText>
              </w:r>
            </w:del>
          </w:p>
        </w:tc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97" w:author="Gang Huang" w:date="2019-11-05T20:43:40Z"/>
              </w:rPr>
            </w:pPr>
            <w:del w:id="698" w:author="Gang Huang" w:date="2019-11-05T20:43:40Z">
              <w:r>
                <w:rPr>
                  <w:rFonts w:hint="eastAsia"/>
                </w:rPr>
                <w:delText>否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699" w:author="Gang Huang" w:date="2019-11-05T20:43:40Z"/>
              </w:rPr>
            </w:pPr>
            <w:del w:id="700" w:author="Gang Huang" w:date="2019-11-05T20:43:40Z">
              <w:r>
                <w:rPr>
                  <w:rFonts w:hint="eastAsia"/>
                </w:rPr>
                <w:delText>有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del w:id="701" w:author="Gang Huang" w:date="2019-11-05T20:43:40Z"/>
                <w:color w:val="C00000"/>
              </w:rPr>
            </w:pPr>
            <w:del w:id="702" w:author="Gang Huang" w:date="2019-11-05T20:43:40Z">
              <w:r>
                <w:rPr>
                  <w:rFonts w:hint="eastAsia"/>
                  <w:color w:val="C00000"/>
                </w:rPr>
                <w:delText>否</w:delText>
              </w:r>
            </w:del>
          </w:p>
        </w:tc>
      </w:tr>
    </w:tbl>
    <w:p>
      <w:pPr>
        <w:pStyle w:val="39"/>
        <w:ind w:firstLine="0" w:firstLineChars="0"/>
        <w:rPr>
          <w:del w:id="704" w:author="Gang Huang" w:date="2019-11-05T20:43:40Z"/>
        </w:rPr>
        <w:pPrChange w:id="703" w:author="Gang Huang" w:date="2019-11-05T20:26:10Z">
          <w:pPr>
            <w:pStyle w:val="39"/>
          </w:pPr>
        </w:pPrChange>
      </w:pPr>
    </w:p>
    <w:p>
      <w:pPr>
        <w:pStyle w:val="39"/>
        <w:ind w:firstLine="0" w:firstLineChars="0"/>
        <w:rPr>
          <w:del w:id="706" w:author="Gang Huang" w:date="2019-11-05T20:43:40Z"/>
        </w:rPr>
        <w:pPrChange w:id="705" w:author="Gang Huang" w:date="2019-11-05T20:26:07Z">
          <w:pPr>
            <w:pStyle w:val="39"/>
          </w:pPr>
        </w:pPrChange>
      </w:pPr>
    </w:p>
    <w:p>
      <w:pPr>
        <w:pStyle w:val="39"/>
        <w:ind w:firstLine="0" w:firstLineChars="0"/>
        <w:rPr>
          <w:del w:id="708" w:author="Gang Huang" w:date="2019-11-05T20:43:40Z"/>
        </w:rPr>
        <w:pPrChange w:id="707" w:author="Gang Huang" w:date="2019-11-05T20:24:59Z">
          <w:pPr>
            <w:pStyle w:val="39"/>
          </w:pPr>
        </w:pPrChange>
      </w:pPr>
    </w:p>
    <w:p>
      <w:pPr>
        <w:pStyle w:val="39"/>
        <w:rPr>
          <w:del w:id="709" w:author="Gang Huang" w:date="2019-11-05T20:43:40Z"/>
        </w:rPr>
      </w:pPr>
      <w:del w:id="710" w:author="Gang Huang" w:date="2019-11-05T20:43:40Z">
        <w:r>
          <w:rPr>
            <w:rFonts w:hint="eastAsia"/>
          </w:rPr>
          <w:delText>上表是一个包含5个训练样本的</w:delText>
        </w:r>
      </w:del>
      <w:del w:id="711" w:author="Gang Huang" w:date="2019-11-05T20:43:40Z">
        <w:r>
          <w:rPr>
            <w:rFonts w:hint="eastAsia"/>
            <w:b/>
          </w:rPr>
          <w:delText>训练集</w:delText>
        </w:r>
      </w:del>
      <w:del w:id="712" w:author="Gang Huang" w:date="2019-11-05T20:43:40Z">
        <w:r>
          <w:rPr>
            <w:rFonts w:hint="eastAsia"/>
          </w:rPr>
          <w:delText>.在该表中,</w:delText>
        </w:r>
      </w:del>
      <w:del w:id="713" w:author="Gang Huang" w:date="2019-11-05T20:43:40Z">
        <w:r>
          <w:rPr/>
          <w:delText>”</w:delText>
        </w:r>
      </w:del>
      <w:del w:id="714" w:author="Gang Huang" w:date="2019-11-05T20:43:40Z">
        <w:r>
          <w:rPr>
            <w:rFonts w:hint="eastAsia"/>
          </w:rPr>
          <w:delText>有鳃否</w:delText>
        </w:r>
      </w:del>
      <w:del w:id="715" w:author="Gang Huang" w:date="2019-11-05T20:43:40Z">
        <w:r>
          <w:rPr/>
          <w:delText>’</w:delText>
        </w:r>
      </w:del>
      <w:del w:id="716" w:author="Gang Huang" w:date="2019-11-05T20:43:40Z">
        <w:r>
          <w:rPr>
            <w:rFonts w:hint="eastAsia"/>
          </w:rPr>
          <w:delText>,</w:delText>
        </w:r>
      </w:del>
      <w:del w:id="717" w:author="Gang Huang" w:date="2019-11-05T20:43:40Z">
        <w:r>
          <w:rPr/>
          <w:delText>”</w:delText>
        </w:r>
      </w:del>
      <w:del w:id="718" w:author="Gang Huang" w:date="2019-11-05T20:43:40Z">
        <w:r>
          <w:rPr>
            <w:rFonts w:hint="eastAsia"/>
          </w:rPr>
          <w:delText>有鳍否</w:delText>
        </w:r>
      </w:del>
      <w:del w:id="719" w:author="Gang Huang" w:date="2019-11-05T20:43:40Z">
        <w:r>
          <w:rPr/>
          <w:delText>”</w:delText>
        </w:r>
      </w:del>
      <w:del w:id="720" w:author="Gang Huang" w:date="2019-11-05T20:43:40Z">
        <w:r>
          <w:rPr>
            <w:rFonts w:hint="eastAsia"/>
          </w:rPr>
          <w:delText>都可以取</w:delText>
        </w:r>
      </w:del>
      <w:del w:id="721" w:author="Gang Huang" w:date="2019-11-05T20:43:40Z">
        <w:r>
          <w:rPr/>
          <w:delText>”</w:delText>
        </w:r>
      </w:del>
      <w:del w:id="722" w:author="Gang Huang" w:date="2019-11-05T20:43:40Z">
        <w:r>
          <w:rPr>
            <w:rFonts w:hint="eastAsia"/>
          </w:rPr>
          <w:delText>有</w:delText>
        </w:r>
      </w:del>
      <w:del w:id="723" w:author="Gang Huang" w:date="2019-11-05T20:43:40Z">
        <w:r>
          <w:rPr/>
          <w:delText>”</w:delText>
        </w:r>
      </w:del>
      <w:del w:id="724" w:author="Gang Huang" w:date="2019-11-05T20:43:40Z">
        <w:r>
          <w:rPr>
            <w:rFonts w:hint="eastAsia"/>
          </w:rPr>
          <w:delText>,</w:delText>
        </w:r>
      </w:del>
      <w:del w:id="725" w:author="Gang Huang" w:date="2019-11-05T20:43:40Z">
        <w:r>
          <w:rPr/>
          <w:delText>”</w:delText>
        </w:r>
      </w:del>
      <w:del w:id="726" w:author="Gang Huang" w:date="2019-11-05T20:43:40Z">
        <w:r>
          <w:rPr>
            <w:rFonts w:hint="eastAsia"/>
          </w:rPr>
          <w:delText>无</w:delText>
        </w:r>
      </w:del>
      <w:del w:id="727" w:author="Gang Huang" w:date="2019-11-05T20:43:40Z">
        <w:r>
          <w:rPr/>
          <w:delText>”</w:delText>
        </w:r>
      </w:del>
      <w:del w:id="728" w:author="Gang Huang" w:date="2019-11-05T20:43:40Z">
        <w:r>
          <w:rPr>
            <w:rFonts w:hint="eastAsia"/>
          </w:rPr>
          <w:delText>两值,我们称它们为样本的</w:delText>
        </w:r>
      </w:del>
      <w:del w:id="729" w:author="Gang Huang" w:date="2019-11-05T20:43:40Z">
        <w:r>
          <w:rPr>
            <w:rFonts w:hint="eastAsia"/>
            <w:b/>
          </w:rPr>
          <w:delText>特征</w:delText>
        </w:r>
      </w:del>
      <w:del w:id="730" w:author="Gang Huang" w:date="2019-11-05T20:43:40Z">
        <w:r>
          <w:rPr>
            <w:rFonts w:hint="eastAsia"/>
          </w:rPr>
          <w:delText>.特征可以是数值型特征,和二值型特征.</w:delText>
        </w:r>
      </w:del>
      <w:del w:id="731" w:author="Gang Huang" w:date="2019-11-05T20:43:40Z">
        <w:r>
          <w:rPr/>
          <w:delText xml:space="preserve"> </w:delText>
        </w:r>
      </w:del>
      <w:del w:id="732" w:author="Gang Huang" w:date="2019-11-05T20:43:40Z">
        <w:r>
          <w:rPr>
            <w:rFonts w:hint="eastAsia"/>
          </w:rPr>
          <w:delText>上面表中的特征都是二值型特征.</w:delText>
        </w:r>
      </w:del>
    </w:p>
    <w:p>
      <w:pPr>
        <w:pStyle w:val="39"/>
        <w:rPr>
          <w:del w:id="733" w:author="Gang Huang" w:date="2019-11-05T20:43:40Z"/>
        </w:rPr>
      </w:pPr>
      <w:del w:id="734" w:author="Gang Huang" w:date="2019-11-05T20:43:40Z">
        <w:r>
          <w:rPr>
            <w:rFonts w:hint="eastAsia"/>
          </w:rPr>
          <w:delText>目标变量是机器学习算法的预测结果</w:delText>
        </w:r>
      </w:del>
      <w:del w:id="735" w:author="Gang Huang" w:date="2019-11-05T20:43:40Z">
        <w:r>
          <w:rPr/>
          <w:delText xml:space="preserve">. </w:delText>
        </w:r>
      </w:del>
      <w:del w:id="736" w:author="Gang Huang" w:date="2019-11-05T20:43:40Z">
        <w:r>
          <w:rPr>
            <w:rFonts w:hint="eastAsia"/>
          </w:rPr>
          <w:delText>上表中,</w:delText>
        </w:r>
      </w:del>
      <w:del w:id="737" w:author="Gang Huang" w:date="2019-11-05T20:43:40Z">
        <w:r>
          <w:rPr/>
          <w:delText>“</w:delText>
        </w:r>
      </w:del>
      <w:del w:id="738" w:author="Gang Huang" w:date="2019-11-05T20:43:40Z">
        <w:r>
          <w:rPr>
            <w:rFonts w:hint="eastAsia"/>
          </w:rPr>
          <w:delText>是鱼否</w:delText>
        </w:r>
      </w:del>
      <w:del w:id="739" w:author="Gang Huang" w:date="2019-11-05T20:43:40Z">
        <w:r>
          <w:rPr/>
          <w:delText>”</w:delText>
        </w:r>
      </w:del>
      <w:del w:id="740" w:author="Gang Huang" w:date="2019-11-05T20:43:40Z">
        <w:r>
          <w:rPr>
            <w:rFonts w:hint="eastAsia"/>
          </w:rPr>
          <w:delText>为</w:delText>
        </w:r>
      </w:del>
      <w:del w:id="741" w:author="Gang Huang" w:date="2019-11-05T20:43:40Z">
        <w:r>
          <w:rPr>
            <w:rFonts w:hint="eastAsia"/>
            <w:b/>
          </w:rPr>
          <w:delText>目标变量</w:delText>
        </w:r>
      </w:del>
      <w:del w:id="742" w:author="Gang Huang" w:date="2019-11-05T20:43:40Z">
        <w:r>
          <w:rPr>
            <w:rFonts w:hint="eastAsia"/>
          </w:rPr>
          <w:delText>.</w:delText>
        </w:r>
      </w:del>
    </w:p>
    <w:p>
      <w:pPr>
        <w:pStyle w:val="39"/>
        <w:rPr>
          <w:del w:id="743" w:author="Gang Huang" w:date="2019-11-05T20:43:40Z"/>
        </w:rPr>
      </w:pPr>
      <w:del w:id="744" w:author="Gang Huang" w:date="2019-11-05T20:43:40Z">
        <w:r>
          <w:rPr>
            <w:rFonts w:hint="eastAsia"/>
          </w:rPr>
          <w:delText>为了测试机器学习算法的效果,我们通常用到两套独立的样本集:</w:delText>
        </w:r>
      </w:del>
      <w:del w:id="745" w:author="Gang Huang" w:date="2019-11-05T20:43:40Z">
        <w:r>
          <w:rPr/>
          <w:delText xml:space="preserve"> </w:delText>
        </w:r>
      </w:del>
      <w:del w:id="746" w:author="Gang Huang" w:date="2019-11-05T20:43:40Z">
        <w:r>
          <w:rPr>
            <w:rFonts w:hint="eastAsia"/>
          </w:rPr>
          <w:delText>训练集和</w:delText>
        </w:r>
      </w:del>
      <w:del w:id="747" w:author="Gang Huang" w:date="2019-11-05T20:43:40Z">
        <w:r>
          <w:rPr>
            <w:rFonts w:hint="eastAsia"/>
            <w:b/>
          </w:rPr>
          <w:delText>测试集</w:delText>
        </w:r>
      </w:del>
      <w:del w:id="748" w:author="Gang Huang" w:date="2019-11-05T20:43:40Z">
        <w:r>
          <w:rPr>
            <w:rFonts w:hint="eastAsia"/>
          </w:rPr>
          <w:delText>.</w:delText>
        </w:r>
      </w:del>
      <w:del w:id="749" w:author="Gang Huang" w:date="2019-11-05T20:43:40Z">
        <w:r>
          <w:rPr/>
          <w:delText xml:space="preserve"> </w:delText>
        </w:r>
      </w:del>
      <w:del w:id="750" w:author="Gang Huang" w:date="2019-11-05T20:43:40Z">
        <w:r>
          <w:rPr>
            <w:rFonts w:hint="eastAsia"/>
          </w:rPr>
          <w:delText>机器学习先使用训练集作为算法的输入,训练完成之后输入</w:delText>
        </w:r>
      </w:del>
      <w:del w:id="751" w:author="Gang Huang" w:date="2019-11-05T20:43:40Z">
        <w:r>
          <w:rPr>
            <w:rFonts w:hint="eastAsia"/>
            <w:b/>
          </w:rPr>
          <w:delText>测试集</w:delText>
        </w:r>
      </w:del>
      <w:del w:id="752" w:author="Gang Huang" w:date="2019-11-05T20:43:40Z">
        <w:r>
          <w:rPr>
            <w:rFonts w:hint="eastAsia"/>
          </w:rPr>
          <w:delText>.</w:delText>
        </w:r>
      </w:del>
    </w:p>
    <w:p>
      <w:pPr>
        <w:widowControl/>
        <w:spacing w:line="360" w:lineRule="atLeast"/>
        <w:ind w:firstLine="0"/>
        <w:rPr>
          <w:del w:id="754" w:author="Gang Huang" w:date="2019-11-05T20:43:40Z"/>
          <w:rFonts w:ascii="Arial" w:hAnsi="Arial" w:cs="Arial"/>
          <w:color w:val="333333"/>
          <w:kern w:val="0"/>
          <w:szCs w:val="21"/>
        </w:rPr>
        <w:pPrChange w:id="753" w:author="Gang Huang" w:date="2019-11-05T20:26:06Z">
          <w:pPr>
            <w:widowControl/>
            <w:spacing w:line="360" w:lineRule="atLeast"/>
            <w:ind w:firstLine="420"/>
          </w:pPr>
        </w:pPrChange>
      </w:pPr>
    </w:p>
    <w:p>
      <w:pPr>
        <w:pStyle w:val="31"/>
      </w:pPr>
      <w:r>
        <w:rPr>
          <w:rFonts w:hint="eastAsia"/>
        </w:rPr>
        <w:t>决策树</w:t>
      </w:r>
      <w:del w:id="755" w:author="Gang Huang" w:date="2019-11-05T20:44:02Z">
        <w:bookmarkStart w:id="0" w:name="_GoBack"/>
        <w:bookmarkEnd w:id="0"/>
        <w:r>
          <w:rPr>
            <w:rFonts w:hint="eastAsia"/>
          </w:rPr>
          <w:delText>分类器</w:delText>
        </w:r>
      </w:del>
    </w:p>
    <w:p>
      <w:pPr>
        <w:pStyle w:val="39"/>
      </w:pPr>
      <w:r>
        <w:rPr>
          <w:rFonts w:hint="eastAsia"/>
        </w:rPr>
        <w:t>什么是</w:t>
      </w:r>
      <w:r>
        <w:rPr>
          <w:rFonts w:hint="eastAsia"/>
          <w:b/>
        </w:rPr>
        <w:t>决策树</w:t>
      </w:r>
      <w:r>
        <w:rPr>
          <w:rFonts w:hint="eastAsia"/>
        </w:rPr>
        <w:t>?</w:t>
      </w:r>
    </w:p>
    <w:p>
      <w:pPr>
        <w:pStyle w:val="39"/>
      </w:pPr>
      <w:r>
        <w:rPr>
          <w:rFonts w:hint="eastAsia"/>
        </w:rPr>
        <w:t>决策树是由结点和有向边组成的</w:t>
      </w:r>
      <w:r>
        <w:rPr>
          <w:rFonts w:hint="eastAsia"/>
          <w:b/>
        </w:rPr>
        <w:t>树</w:t>
      </w:r>
      <w:r>
        <w:rPr>
          <w:rFonts w:hint="eastAsia"/>
        </w:rPr>
        <w:t>,其中结点包括内部结点和叶结点.内部结点表示一个特征或属性,叶结点表示一个类.</w:t>
      </w:r>
    </w:p>
    <w:p>
      <w:pPr>
        <w:pStyle w:val="39"/>
      </w:pPr>
    </w:p>
    <w:p>
      <w:pPr>
        <w:pStyle w:val="39"/>
      </w:pPr>
      <w:r>
        <w:rPr>
          <w:rFonts w:hint="eastAsia"/>
        </w:rPr>
        <w:t>决策树(Decision</w:t>
      </w:r>
      <w:r>
        <w:t xml:space="preserve"> </w:t>
      </w:r>
      <w:r>
        <w:rPr>
          <w:rFonts w:hint="eastAsia"/>
        </w:rPr>
        <w:t>Tree)算法是一种常用的机器学习算法,在分类问题中,它通过样本中某一维属性的值将样本划分到不同的类别中.</w:t>
      </w:r>
    </w:p>
    <w:p>
      <w:pPr>
        <w:pStyle w:val="39"/>
      </w:pPr>
    </w:p>
    <w:p>
      <w:pPr>
        <w:pStyle w:val="39"/>
      </w:pPr>
      <w:r>
        <w:rPr>
          <w:rFonts w:hint="eastAsia"/>
        </w:rPr>
        <w:t>决策树算法是基于</w:t>
      </w:r>
      <w:r>
        <w:rPr>
          <w:rFonts w:hint="eastAsia"/>
          <w:b/>
        </w:rPr>
        <w:t>树结构</w:t>
      </w:r>
      <w:r>
        <w:rPr>
          <w:rFonts w:hint="eastAsia"/>
        </w:rPr>
        <w:t>进行决策的.</w:t>
      </w:r>
    </w:p>
    <w:p>
      <w:pPr>
        <w:pStyle w:val="39"/>
        <w:ind w:firstLine="0" w:firstLineChars="0"/>
        <w:rPr>
          <w:del w:id="757" w:author="Gang Huang" w:date="2019-11-05T20:39:59Z"/>
        </w:rPr>
        <w:pPrChange w:id="756" w:author="Gang Huang" w:date="2019-11-05T20:39:58Z">
          <w:pPr>
            <w:pStyle w:val="39"/>
          </w:pPr>
        </w:pPrChange>
      </w:pPr>
    </w:p>
    <w:p>
      <w:pPr>
        <w:pStyle w:val="39"/>
        <w:ind w:firstLine="0" w:firstLineChars="0"/>
        <w:rPr>
          <w:del w:id="759" w:author="Gang Huang" w:date="2019-11-05T20:39:59Z"/>
        </w:rPr>
        <w:pPrChange w:id="758" w:author="Gang Huang" w:date="2019-11-05T20:39:56Z">
          <w:pPr>
            <w:pStyle w:val="39"/>
          </w:pPr>
        </w:pPrChange>
      </w:pPr>
      <w:del w:id="760" w:author="Gang Huang" w:date="2019-11-05T20:39:59Z">
        <w:r>
          <w:rPr>
            <w:rFonts w:hint="eastAsia"/>
          </w:rPr>
          <w:delText>例1.</w:delText>
        </w:r>
      </w:del>
      <w:del w:id="761" w:author="Gang Huang" w:date="2019-11-05T20:39:59Z">
        <w:r>
          <w:rPr/>
          <w:delText>”21</w:delText>
        </w:r>
      </w:del>
      <w:del w:id="762" w:author="Gang Huang" w:date="2019-11-05T20:39:59Z">
        <w:r>
          <w:rPr>
            <w:rFonts w:hint="eastAsia"/>
          </w:rPr>
          <w:delText>个问题</w:delText>
        </w:r>
      </w:del>
      <w:del w:id="763" w:author="Gang Huang" w:date="2019-11-05T20:39:59Z">
        <w:r>
          <w:rPr/>
          <w:delText>”</w:delText>
        </w:r>
      </w:del>
      <w:del w:id="764" w:author="Gang Huang" w:date="2019-11-05T20:39:59Z">
        <w:r>
          <w:rPr>
            <w:rFonts w:hint="eastAsia"/>
            <w:b/>
          </w:rPr>
          <w:delText>游戏</w:delText>
        </w:r>
      </w:del>
      <w:del w:id="765" w:author="Gang Huang" w:date="2019-11-05T20:39:59Z">
        <w:r>
          <w:rPr>
            <w:rFonts w:hint="eastAsia"/>
          </w:rPr>
          <w:delText>. 猜一个人.</w:delText>
        </w:r>
      </w:del>
    </w:p>
    <w:p>
      <w:pPr>
        <w:pStyle w:val="39"/>
        <w:rPr>
          <w:del w:id="766" w:author="Gang Huang" w:date="2019-11-05T20:39:59Z"/>
        </w:rPr>
      </w:pPr>
      <w:del w:id="767" w:author="Gang Huang" w:date="2019-11-05T20:39:59Z">
        <w:r>
          <w:rPr>
            <w:rFonts w:hint="eastAsia"/>
          </w:rPr>
          <w:delText>问题1:</w:delText>
        </w:r>
      </w:del>
      <w:del w:id="768" w:author="Gang Huang" w:date="2019-11-05T20:39:59Z">
        <w:r>
          <w:rPr/>
          <w:delText xml:space="preserve"> </w:delText>
        </w:r>
      </w:del>
      <w:del w:id="769" w:author="Gang Huang" w:date="2019-11-05T20:39:59Z">
        <w:r>
          <w:rPr>
            <w:rFonts w:hint="eastAsia"/>
          </w:rPr>
          <w:delText>这人是男性吗?</w:delText>
        </w:r>
      </w:del>
      <w:del w:id="770" w:author="Gang Huang" w:date="2019-11-05T20:39:59Z">
        <w:r>
          <w:rPr/>
          <w:delText xml:space="preserve"> </w:delText>
        </w:r>
      </w:del>
      <w:del w:id="771" w:author="Gang Huang" w:date="2019-11-05T20:39:59Z">
        <w:r>
          <w:rPr>
            <w:rFonts w:hint="eastAsia"/>
          </w:rPr>
          <w:delText xml:space="preserve">不是 </w:delText>
        </w:r>
      </w:del>
      <w:del w:id="772" w:author="Gang Huang" w:date="2019-11-05T20:39:59Z">
        <w:r>
          <w:rPr/>
          <w:delText xml:space="preserve"> </w:delText>
        </w:r>
      </w:del>
      <w:del w:id="773" w:author="Gang Huang" w:date="2019-11-05T20:39:59Z">
        <w:r>
          <w:rPr>
            <w:rFonts w:hint="eastAsia"/>
          </w:rPr>
          <w:delText xml:space="preserve">  性别</w:delText>
        </w:r>
      </w:del>
      <w:del w:id="774" w:author="Gang Huang" w:date="2019-11-05T20:39:59Z">
        <w:r>
          <w:rPr/>
          <w:delText xml:space="preserve">                                            </w:delText>
        </w:r>
      </w:del>
    </w:p>
    <w:p>
      <w:pPr>
        <w:pStyle w:val="39"/>
        <w:rPr>
          <w:del w:id="775" w:author="Gang Huang" w:date="2019-11-05T20:39:59Z"/>
        </w:rPr>
      </w:pPr>
      <w:del w:id="776" w:author="Gang Huang" w:date="2019-11-05T20:39:59Z">
        <w:r>
          <w:rPr>
            <w:rFonts w:hint="eastAsia"/>
          </w:rPr>
          <w:delText>问题2:</w:delText>
        </w:r>
      </w:del>
      <w:del w:id="777" w:author="Gang Huang" w:date="2019-11-05T20:39:59Z">
        <w:r>
          <w:rPr/>
          <w:delText xml:space="preserve"> </w:delText>
        </w:r>
      </w:del>
      <w:del w:id="778" w:author="Gang Huang" w:date="2019-11-05T20:39:59Z">
        <w:r>
          <w:rPr>
            <w:rFonts w:hint="eastAsia"/>
          </w:rPr>
          <w:delText>她是中国人吗?</w:delText>
        </w:r>
      </w:del>
      <w:del w:id="779" w:author="Gang Huang" w:date="2019-11-05T20:39:59Z">
        <w:r>
          <w:rPr/>
          <w:delText xml:space="preserve"> </w:delText>
        </w:r>
      </w:del>
      <w:del w:id="780" w:author="Gang Huang" w:date="2019-11-05T20:39:59Z">
        <w:r>
          <w:rPr>
            <w:rFonts w:hint="eastAsia"/>
          </w:rPr>
          <w:delText xml:space="preserve">是 </w:delText>
        </w:r>
      </w:del>
      <w:del w:id="781" w:author="Gang Huang" w:date="2019-11-05T20:39:59Z">
        <w:r>
          <w:rPr/>
          <w:delText xml:space="preserve">      </w:delText>
        </w:r>
      </w:del>
      <w:del w:id="782" w:author="Gang Huang" w:date="2019-11-05T20:39:59Z">
        <w:r>
          <w:rPr>
            <w:rFonts w:hint="eastAsia"/>
          </w:rPr>
          <w:delText>国籍</w:delText>
        </w:r>
      </w:del>
      <w:del w:id="783" w:author="Gang Huang" w:date="2019-11-05T20:39:59Z">
        <w:r>
          <w:rPr/>
          <w:delText xml:space="preserve">                   </w:delText>
        </w:r>
      </w:del>
    </w:p>
    <w:p>
      <w:pPr>
        <w:pStyle w:val="39"/>
        <w:rPr>
          <w:del w:id="784" w:author="Gang Huang" w:date="2019-11-05T20:39:59Z"/>
        </w:rPr>
      </w:pPr>
      <w:del w:id="785" w:author="Gang Huang" w:date="2019-11-05T20:39:59Z">
        <w:r>
          <w:rPr>
            <w:rFonts w:hint="eastAsia"/>
          </w:rPr>
          <w:delText>问题3: 她是</w:delText>
        </w:r>
      </w:del>
      <w:del w:id="786" w:author="Gang Huang" w:date="2019-11-05T20:39:59Z">
        <w:r>
          <w:rPr/>
          <w:delText>医生</w:delText>
        </w:r>
      </w:del>
      <w:del w:id="787" w:author="Gang Huang" w:date="2019-11-05T20:39:59Z">
        <w:r>
          <w:rPr>
            <w:rFonts w:hint="eastAsia"/>
          </w:rPr>
          <w:delText>吗?</w:delText>
        </w:r>
      </w:del>
      <w:del w:id="788" w:author="Gang Huang" w:date="2019-11-05T20:39:59Z">
        <w:r>
          <w:rPr/>
          <w:delText xml:space="preserve"> </w:delText>
        </w:r>
      </w:del>
      <w:del w:id="789" w:author="Gang Huang" w:date="2019-11-05T20:39:59Z">
        <w:r>
          <w:rPr>
            <w:rFonts w:hint="eastAsia"/>
          </w:rPr>
          <w:delText>是        职业</w:delText>
        </w:r>
      </w:del>
    </w:p>
    <w:p>
      <w:pPr>
        <w:pStyle w:val="39"/>
        <w:rPr>
          <w:del w:id="790" w:author="Gang Huang" w:date="2019-11-05T20:39:59Z"/>
        </w:rPr>
      </w:pPr>
      <w:del w:id="791" w:author="Gang Huang" w:date="2019-11-05T20:39:59Z">
        <w:r>
          <w:rPr/>
          <w:delText xml:space="preserve">… </w:delText>
        </w:r>
      </w:del>
    </w:p>
    <w:p>
      <w:pPr>
        <w:pStyle w:val="39"/>
        <w:ind w:firstLine="0" w:firstLineChars="0"/>
        <w:rPr>
          <w:del w:id="793" w:author="Gang Huang" w:date="2019-11-05T20:39:59Z"/>
        </w:rPr>
        <w:pPrChange w:id="792" w:author="Gang Huang" w:date="2019-11-05T20:26:59Z">
          <w:pPr>
            <w:pStyle w:val="39"/>
          </w:pPr>
        </w:pPrChange>
      </w:pPr>
    </w:p>
    <w:p>
      <w:pPr>
        <w:pStyle w:val="39"/>
        <w:ind w:firstLine="0" w:firstLineChars="0"/>
        <w:rPr>
          <w:del w:id="795" w:author="Gang Huang" w:date="2019-11-05T20:26:53Z"/>
        </w:rPr>
        <w:pPrChange w:id="794" w:author="Gang Huang" w:date="2019-11-05T20:26:53Z">
          <w:pPr>
            <w:pStyle w:val="39"/>
          </w:pPr>
        </w:pPrChange>
      </w:pPr>
      <w:del w:id="796" w:author="Gang Huang" w:date="2019-11-05T20:26:53Z">
        <w:r>
          <w:rPr>
            <w:rFonts w:hint="eastAsia"/>
          </w:rPr>
          <w:delText>例1</w:delText>
        </w:r>
      </w:del>
      <w:del w:id="797" w:author="Gang Huang" w:date="2019-11-05T20:26:53Z">
        <w:r>
          <w:rPr/>
          <w:delText>’</w:delText>
        </w:r>
      </w:del>
      <w:del w:id="798" w:author="Gang Huang" w:date="2019-11-05T20:26:53Z">
        <w:r>
          <w:rPr>
            <w:rFonts w:hint="eastAsia"/>
          </w:rPr>
          <w:delText>:猜教室内的一件物品.</w:delText>
        </w:r>
      </w:del>
    </w:p>
    <w:p>
      <w:pPr>
        <w:pStyle w:val="39"/>
        <w:rPr>
          <w:del w:id="799" w:author="Gang Huang" w:date="2019-11-05T20:26:53Z"/>
        </w:rPr>
      </w:pPr>
      <w:del w:id="800" w:author="Gang Huang" w:date="2019-11-05T20:26:53Z">
        <w:r>
          <w:rPr/>
          <w:delText>…</w:delText>
        </w:r>
      </w:del>
    </w:p>
    <w:p>
      <w:pPr>
        <w:pStyle w:val="33"/>
        <w:ind w:left="777" w:right="210"/>
        <w:rPr>
          <w:del w:id="801" w:author="Gang Huang" w:date="2019-11-05T20:39:35Z"/>
        </w:rPr>
      </w:pPr>
      <w:r>
        <w:rPr>
          <w:rFonts w:hint="eastAsia"/>
        </w:rPr>
        <w:t>数据集的最佳划分标准</w:t>
      </w:r>
    </w:p>
    <w:p>
      <w:pPr>
        <w:pStyle w:val="33"/>
        <w:ind w:left="777" w:right="210"/>
        <w:pPrChange w:id="802" w:author="Gang Huang" w:date="2019-11-05T20:39:35Z">
          <w:pPr>
            <w:pStyle w:val="39"/>
          </w:pPr>
        </w:pPrChange>
      </w:pPr>
    </w:p>
    <w:p>
      <w:pPr>
        <w:pStyle w:val="39"/>
      </w:pPr>
      <w:r>
        <w:rPr>
          <w:rFonts w:hint="eastAsia"/>
        </w:rPr>
        <w:t>在决策树中,通常有这些标准:</w:t>
      </w:r>
      <w:r>
        <w:t xml:space="preserve"> </w:t>
      </w:r>
      <w:r>
        <w:rPr>
          <w:rFonts w:hint="eastAsia"/>
        </w:rPr>
        <w:t xml:space="preserve">信息增益 </w:t>
      </w:r>
      <w:r>
        <w:t>(Information Gain)</w:t>
      </w:r>
      <w:r>
        <w:rPr>
          <w:rFonts w:hint="eastAsia"/>
        </w:rPr>
        <w:t>,增益率(Gain</w:t>
      </w:r>
      <w:r>
        <w:t xml:space="preserve"> </w:t>
      </w:r>
      <w:r>
        <w:rPr>
          <w:rFonts w:hint="eastAsia"/>
        </w:rPr>
        <w:t>Ratio),基尼系数(</w:t>
      </w:r>
      <w:r>
        <w:t>Gini Index)</w:t>
      </w:r>
      <w:r>
        <w:rPr>
          <w:rFonts w:hint="eastAsia"/>
        </w:rPr>
        <w:t>.</w:t>
      </w:r>
    </w:p>
    <w:p>
      <w:pPr>
        <w:pStyle w:val="39"/>
      </w:pPr>
    </w:p>
    <w:p>
      <w:pPr>
        <w:pStyle w:val="39"/>
      </w:pPr>
      <w:r>
        <w:rPr>
          <w:rFonts w:hint="eastAsia"/>
        </w:rPr>
        <w:t>度量样本集合纯度最常用的一种指标是信息熵.</w:t>
      </w:r>
      <w:r>
        <w:t xml:space="preserve"> </w:t>
      </w:r>
      <w:r>
        <w:rPr>
          <w:rFonts w:hint="eastAsia"/>
        </w:rPr>
        <w:t>对于包含</w:t>
      </w:r>
      <m:oMath>
        <m:r>
          <m:rPr>
            <m:sty m:val="p"/>
          </m:rPr>
          <w:rPr>
            <w:rFonts w:hint="eastAsia" w:ascii="Cambria Math" w:hAnsi="Cambria Math"/>
          </w:rPr>
          <m:t>N</m:t>
        </m:r>
      </m:oMath>
      <w:r>
        <w:rPr>
          <w:rFonts w:hint="eastAsia"/>
        </w:rPr>
        <w:t>个训练样本的数据集D</w:t>
      </w:r>
      <w:r>
        <w:t>:{(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  <m:ctrlPr>
              <w:rPr>
                <w:rFonts w:ascii="Cambria Math" w:hAnsi="Cambria Math"/>
              </w:rPr>
            </m:ctrlPr>
          </m:sup>
        </m:sSup>
      </m:oMath>
      <w:r>
        <w:t>),…,(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(N)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(N)</m:t>
            </m:r>
            <m:ctrlPr>
              <w:rPr>
                <w:rFonts w:ascii="Cambria Math" w:hAnsi="Cambria Math"/>
              </w:rPr>
            </m:ctrlPr>
          </m:sup>
        </m:sSup>
      </m:oMath>
      <w:r>
        <w:t>)},</w:t>
      </w:r>
      <w:r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类样本所占的比例为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则数据集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的</w:t>
      </w:r>
      <w:r>
        <w:rPr>
          <w:rFonts w:hint="eastAsia"/>
          <w:b/>
        </w:rPr>
        <w:t>信息熵</w:t>
      </w:r>
      <w:r>
        <w:rPr>
          <w:rFonts w:hint="eastAsia"/>
        </w:rPr>
        <w:t>(Entropy)定义为:</w:t>
      </w:r>
    </w:p>
    <w:p>
      <w:pPr>
        <w:pStyle w:val="39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grow m:val="1"/>
              <m:ctrlPr>
                <w:rPr>
                  <w:rFonts w:ascii="Cambria Math" w:hAnsi="Cambria Math" w:eastAsia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 w:eastAsia="Cambria Math"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 w:eastAsia="Cambria Math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Cambria Math"/>
                    </w:rPr>
                    <m:t>p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Cambria Math"/>
                    </w:rPr>
                    <m:t>k</m:t>
                  </m:r>
                  <m:ctrlPr>
                    <w:rPr>
                      <w:rFonts w:ascii="Cambria Math" w:hAnsi="Cambria Math" w:eastAsia="Cambria Math"/>
                    </w:rPr>
                  </m:ctrlPr>
                </m:sub>
              </m:sSub>
              <m:func>
                <m:funcPr>
                  <m:ctrlPr>
                    <w:rPr>
                      <w:rFonts w:ascii="Cambria Math" w:hAnsi="Cambria Math" w:eastAsia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/>
                        </w:rPr>
                        <m:t>log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Cambria Math"/>
                        </w:rPr>
                        <m:t>2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/>
                        </w:rPr>
                        <m:t>p</m:t>
                      </m: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eastAsia="Cambria Math"/>
                        </w:rPr>
                        <m:t>k</m:t>
                      </m: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 w:eastAsia="Cambria Math"/>
                    </w:rPr>
                    <m:t xml:space="preserve"> </m:t>
                  </m:r>
                  <m:ctrlPr>
                    <w:rPr>
                      <w:rFonts w:ascii="Cambria Math" w:hAnsi="Cambria Math" w:eastAsia="Cambria Math"/>
                      <w:i/>
                    </w:rPr>
                  </m:ctrlPr>
                </m:e>
              </m:func>
              <m:ctrlPr>
                <w:rPr>
                  <w:rFonts w:ascii="Cambria Math" w:hAnsi="Cambria Math" w:eastAsia="Cambria Math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/>
            </w:rPr>
            <m:t>,</m:t>
          </m:r>
        </m:oMath>
      </m:oMathPara>
    </w:p>
    <w:p>
      <w:pPr>
        <w:pStyle w:val="39"/>
      </w:pPr>
      <w:r>
        <w:rPr>
          <w:rFonts w:hint="eastAsia"/>
        </w:rPr>
        <w:t>其中,</w:t>
      </w:r>
      <w:r>
        <w:t>K</w:t>
      </w:r>
      <w:r>
        <w:rPr>
          <w:rFonts w:hint="eastAsia"/>
        </w:rPr>
        <w:t>表示数据集D中类别数.</w:t>
      </w:r>
      <w:r>
        <w:t xml:space="preserve"> </w:t>
      </w:r>
    </w:p>
    <w:p>
      <w:pPr>
        <w:pStyle w:val="39"/>
      </w:pPr>
      <w:r>
        <w:rPr>
          <w:rFonts w:hint="eastAsia"/>
        </w:rPr>
        <w:t>`</w:t>
      </w:r>
    </w:p>
    <w:p>
      <w:pPr>
        <w:pStyle w:val="39"/>
      </w:pPr>
      <w:r>
        <w:rPr>
          <w:rFonts w:hint="eastAsia"/>
        </w:rPr>
        <w:t>注:</w:t>
      </w:r>
    </w:p>
    <w:p>
      <w:pPr>
        <w:pStyle w:val="39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信息熵,又称</w:t>
      </w:r>
      <w:r>
        <w:rPr>
          <w:rFonts w:hint="eastAsia"/>
          <w:b/>
        </w:rPr>
        <w:t>香农熵</w:t>
      </w:r>
      <w:r>
        <w:rPr>
          <w:rFonts w:hint="eastAsia"/>
        </w:rPr>
        <w:t>,为纪念信息论的创始人克劳德</w:t>
      </w:r>
      <w:r>
        <w:t>.</w:t>
      </w:r>
      <w:r>
        <w:rPr>
          <w:rFonts w:hint="eastAsia"/>
        </w:rPr>
        <w:t>香农</w:t>
      </w:r>
      <w:r>
        <w:rPr>
          <w:rFonts w:hint="eastAsia"/>
          <w:b/>
        </w:rPr>
        <w:t>.</w:t>
      </w:r>
    </w:p>
    <w:p>
      <w:pPr>
        <w:pStyle w:val="39"/>
        <w:numPr>
          <w:ilvl w:val="0"/>
          <w:numId w:val="2"/>
        </w:numPr>
        <w:ind w:firstLineChars="0"/>
      </w:pPr>
      <w:r>
        <w:rPr>
          <w:rFonts w:hint="eastAsia"/>
          <w:b/>
        </w:rPr>
        <w:t>信息</w:t>
      </w:r>
      <w:r>
        <w:rPr>
          <w:rFonts w:hint="eastAsia"/>
        </w:rPr>
        <w:t>定义为事件发生前后我们所掌握的香农熵的变化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</w:rPr>
        <w:t>如果一个事件发生为不同状态的概率为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 xml:space="preserve"> (</w:t>
      </w:r>
      <w:r>
        <w:t>k=1,…,K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那么在它确定发生以前,我们认为事件含有一定量的熵,其值定义为:</w:t>
      </w:r>
    </w:p>
    <w:p>
      <w:pPr>
        <w:pStyle w:val="39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I</m:t>
          </m:r>
          <m:r>
            <w:rPr>
              <w:rFonts w:ascii="Cambria Math" w:hAnsi="Cambria Math"/>
            </w:rPr>
            <m:t>=-</m:t>
          </m:r>
          <m:nary>
            <m:naryPr>
              <m:chr m:val="∑"/>
              <m:grow m:val="1"/>
              <m:ctrlPr>
                <w:rPr>
                  <w:rFonts w:ascii="Cambria Math" w:hAnsi="Cambria Math" w:eastAsia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 w:eastAsia="Cambria Math"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 w:eastAsia="Cambria Math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Cambria Math"/>
                    </w:rPr>
                    <m:t>p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Cambria Math"/>
                    </w:rPr>
                    <m:t>k</m:t>
                  </m:r>
                  <m:ctrlPr>
                    <w:rPr>
                      <w:rFonts w:ascii="Cambria Math" w:hAnsi="Cambria Math" w:eastAsia="Cambria Math"/>
                    </w:rPr>
                  </m:ctrlPr>
                </m:sub>
              </m:sSub>
              <m:func>
                <m:funcPr>
                  <m:ctrlPr>
                    <w:rPr>
                      <w:rFonts w:ascii="Cambria Math" w:hAnsi="Cambria Math" w:eastAsia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/>
                        </w:rPr>
                        <m:t>log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Cambria Math"/>
                        </w:rPr>
                        <m:t>2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/>
                        </w:rPr>
                        <m:t>p</m:t>
                      </m: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eastAsia="Cambria Math"/>
                        </w:rPr>
                        <m:t>k</m:t>
                      </m: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 w:eastAsia="Cambria Math"/>
                    </w:rPr>
                    <m:t xml:space="preserve"> </m:t>
                  </m:r>
                  <m:ctrlPr>
                    <w:rPr>
                      <w:rFonts w:ascii="Cambria Math" w:hAnsi="Cambria Math" w:eastAsia="Cambria Math"/>
                      <w:i/>
                    </w:rPr>
                  </m:ctrlPr>
                </m:e>
              </m:func>
              <m:ctrlPr>
                <w:rPr>
                  <w:rFonts w:ascii="Cambria Math" w:hAnsi="Cambria Math" w:eastAsia="Cambria Math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/>
            </w:rPr>
            <m:t>,</m:t>
          </m:r>
        </m:oMath>
      </m:oMathPara>
    </w:p>
    <w:p>
      <w:pPr>
        <w:pStyle w:val="39"/>
      </w:pPr>
      <w:r>
        <w:rPr>
          <w:rFonts w:hint="eastAsia"/>
        </w:rPr>
        <w:t>而一旦它发生,就没有任何不确定性,熵下降为0.</w:t>
      </w:r>
      <w:r>
        <w:t xml:space="preserve"> </w:t>
      </w:r>
      <w:r>
        <w:rPr>
          <w:rFonts w:hint="eastAsia"/>
        </w:rPr>
        <w:t>所以,上式中的</w:t>
      </w:r>
      <m:oMath>
        <m:r>
          <m:rPr>
            <m:sty m:val="p"/>
          </m:rPr>
          <w:rPr>
            <w:rFonts w:hint="eastAsia" w:ascii="Cambria Math" w:hAnsi="Cambria Math"/>
          </w:rPr>
          <m:t>I</m:t>
        </m:r>
      </m:oMath>
      <w:r>
        <w:rPr>
          <w:rFonts w:hint="eastAsia"/>
        </w:rPr>
        <w:t>就被定义为事件的信息量.[1]</w:t>
      </w:r>
    </w:p>
    <w:p>
      <w:pPr>
        <w:pStyle w:val="39"/>
      </w:pPr>
    </w:p>
    <w:p>
      <w:pPr>
        <w:pStyle w:val="39"/>
      </w:pPr>
    </w:p>
    <w:p>
      <w:pPr>
        <w:pStyle w:val="39"/>
        <w:ind w:firstLine="0" w:firstLineChars="0"/>
      </w:pPr>
      <w:r>
        <w:rPr>
          <w:rFonts w:hint="eastAsia"/>
          <w:b/>
        </w:rPr>
        <w:t>例2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求投掷一枚硬币的信息熵.</w:t>
      </w:r>
    </w:p>
    <w:p>
      <w:pPr>
        <w:pStyle w:val="39"/>
        <w:ind w:firstLine="0" w:firstLineChars="0"/>
      </w:pPr>
    </w:p>
    <w:p>
      <w:pPr>
        <w:pStyle w:val="39"/>
        <w:ind w:firstLine="0" w:firstLineChars="0"/>
      </w:pPr>
      <w:r>
        <w:rPr>
          <w:rFonts w:hint="eastAsia"/>
        </w:rPr>
        <w:t>解:</w:t>
      </w:r>
      <w:r>
        <w:t xml:space="preserve"> y</w:t>
      </w:r>
      <m:oMath>
        <m:r>
          <m:rPr>
            <m:sty m:val="p"/>
          </m:rPr>
          <w:rPr>
            <w:rFonts w:ascii="Cambria Math" w:hAnsi="Cambria Math"/>
          </w:rPr>
          <m:t xml:space="preserve"> ∈</m:t>
        </m:r>
      </m:oMath>
      <w:r>
        <w:t>{0,1},</w:t>
      </w:r>
      <w:r>
        <w:rPr>
          <w:rFonts w:hint="eastAsia"/>
        </w:rPr>
        <w:t>所以,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K=2</m:t>
        </m:r>
      </m:oMath>
      <w:r>
        <w:t xml:space="preserve">. </w:t>
      </w:r>
    </w:p>
    <w:p>
      <w:pPr>
        <w:pStyle w:val="39"/>
        <w:rPr>
          <w:del w:id="803" w:author="Gang Huang" w:date="2019-11-05T20:28:51Z"/>
        </w:rPr>
      </w:pPr>
      <w:r>
        <w:rPr>
          <w:rFonts w:hint="eastAsia"/>
        </w:rPr>
        <w:t>硬币正面向上和反面向上的概率</w:t>
      </w:r>
      <w:r>
        <w:rPr>
          <w:rFonts w:hint="eastAsia"/>
          <w:b/>
        </w:rPr>
        <w:t>相等</w:t>
      </w:r>
      <w:r>
        <w:rPr>
          <w:rFonts w:hint="eastAsia"/>
        </w:rPr>
        <w:t>且和为1,</w:t>
      </w:r>
      <w:del w:id="804" w:author="Gang Huang" w:date="2019-11-05T20:29:20Z">
        <w:r>
          <w:rPr>
            <w:rFonts w:hint="eastAsia"/>
          </w:rPr>
          <w:delText>故</w:delText>
        </w:r>
      </w:del>
      <w:r>
        <w:rPr>
          <w:rFonts w:hint="eastAsia"/>
        </w:rPr>
        <w:t>有</w:t>
      </w:r>
      <w:del w:id="805" w:author="Gang Huang" w:date="2019-11-05T20:28:51Z">
        <w:r>
          <w:rPr>
            <w:rFonts w:hint="eastAsia"/>
          </w:rPr>
          <w:delText>:</w:delText>
        </w:r>
      </w:del>
    </w:p>
    <w:p>
      <w:pPr>
        <w:pStyle w:val="39"/>
        <w:ind w:firstLine="0" w:firstLineChars="0"/>
        <w:rPr>
          <w:del w:id="807" w:author="Gang Huang" w:date="2019-11-05T20:28:43Z"/>
        </w:rPr>
        <w:pPrChange w:id="806" w:author="Gang Huang" w:date="2019-11-05T20:28:41Z">
          <w:pPr>
            <w:pStyle w:val="39"/>
          </w:pPr>
        </w:pPrChange>
      </w:pPr>
    </w:p>
    <w:p>
      <w:pPr>
        <w:pStyle w:val="39"/>
        <w:jc w:val="left"/>
        <w:rPr>
          <w:del w:id="809" w:author="Gang Huang" w:date="2019-11-05T20:28:43Z"/>
        </w:rPr>
        <w:pPrChange w:id="808" w:author="Gang Huang" w:date="2019-11-05T20:28:51Z">
          <w:pPr>
            <w:pStyle w:val="39"/>
            <w:jc w:val="center"/>
          </w:pPr>
        </w:pPrChange>
      </w:pPr>
      <m:oMath>
        <m:sSub>
          <m:sSubPr>
            <m:ctrlPr>
              <w:del w:id="810" w:author="Gang Huang" w:date="2019-11-05T20:28:43Z">
                <w:rPr>
                  <w:rFonts w:ascii="Cambria Math" w:hAnsi="Cambria Math"/>
                </w:rPr>
              </w:del>
            </m:ctrlPr>
          </m:sSubPr>
          <m:e>
            <w:del w:id="811" w:author="Gang Huang" w:date="2019-11-05T20:28:43Z"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w:del>
            <m:ctrlPr>
              <w:del w:id="812" w:author="Gang Huang" w:date="2019-11-05T20:28:43Z">
                <w:rPr>
                  <w:rFonts w:ascii="Cambria Math" w:hAnsi="Cambria Math"/>
                </w:rPr>
              </w:del>
            </m:ctrlPr>
          </m:e>
          <m:sub>
            <w:del w:id="813" w:author="Gang Huang" w:date="2019-11-05T20:28:43Z"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w:del>
            <m:ctrlPr>
              <w:del w:id="814" w:author="Gang Huang" w:date="2019-11-05T20:28:43Z">
                <w:rPr>
                  <w:rFonts w:ascii="Cambria Math" w:hAnsi="Cambria Math"/>
                </w:rPr>
              </w:del>
            </m:ctrlPr>
          </m:sub>
        </m:sSub>
        <w:del w:id="815" w:author="Gang Huang" w:date="2019-11-05T20:28:43Z">
          <m:r>
            <w:rPr>
              <w:rFonts w:ascii="Cambria Math" w:hAnsi="Cambria Math"/>
            </w:rPr>
            <m:t>+</m:t>
          </m:r>
        </w:del>
        <m:sSub>
          <m:sSubPr>
            <m:ctrlPr>
              <w:del w:id="816" w:author="Gang Huang" w:date="2019-11-05T20:28:43Z">
                <w:rPr>
                  <w:rFonts w:ascii="Cambria Math" w:hAnsi="Cambria Math"/>
                  <w:i/>
                </w:rPr>
              </w:del>
            </m:ctrlPr>
          </m:sSubPr>
          <m:e>
            <w:del w:id="817" w:author="Gang Huang" w:date="2019-11-05T20:28:43Z">
              <m:r>
                <w:rPr>
                  <w:rFonts w:ascii="Cambria Math" w:hAnsi="Cambria Math"/>
                </w:rPr>
                <m:t>p</m:t>
              </m:r>
            </w:del>
            <m:ctrlPr>
              <w:del w:id="818" w:author="Gang Huang" w:date="2019-11-05T20:28:43Z">
                <w:rPr>
                  <w:rFonts w:ascii="Cambria Math" w:hAnsi="Cambria Math"/>
                  <w:i/>
                </w:rPr>
              </w:del>
            </m:ctrlPr>
          </m:e>
          <m:sub>
            <w:del w:id="819" w:author="Gang Huang" w:date="2019-11-05T20:28:43Z">
              <m:r>
                <w:rPr>
                  <w:rFonts w:ascii="Cambria Math" w:hAnsi="Cambria Math"/>
                </w:rPr>
                <m:t>2</m:t>
              </m:r>
            </w:del>
            <m:ctrlPr>
              <w:del w:id="820" w:author="Gang Huang" w:date="2019-11-05T20:28:43Z">
                <w:rPr>
                  <w:rFonts w:ascii="Cambria Math" w:hAnsi="Cambria Math"/>
                  <w:i/>
                </w:rPr>
              </w:del>
            </m:ctrlPr>
          </m:sub>
        </m:sSub>
        <w:del w:id="821" w:author="Gang Huang" w:date="2019-11-05T20:28:43Z">
          <m:r>
            <w:rPr>
              <w:rFonts w:ascii="Cambria Math" w:hAnsi="Cambria Math"/>
            </w:rPr>
            <m:t>=1,</m:t>
          </m:r>
        </w:del>
        <m:sSub>
          <m:sSubPr>
            <m:ctrlPr>
              <w:del w:id="822" w:author="Gang Huang" w:date="2019-11-05T20:28:43Z">
                <w:rPr>
                  <w:rFonts w:ascii="Cambria Math" w:hAnsi="Cambria Math"/>
                  <w:i/>
                </w:rPr>
              </w:del>
            </m:ctrlPr>
          </m:sSubPr>
          <m:e>
            <w:del w:id="823" w:author="Gang Huang" w:date="2019-11-05T20:28:43Z">
              <m:r>
                <w:rPr>
                  <w:rFonts w:ascii="Cambria Math" w:hAnsi="Cambria Math"/>
                </w:rPr>
                <m:t xml:space="preserve"> p</m:t>
              </m:r>
            </w:del>
            <m:ctrlPr>
              <w:del w:id="824" w:author="Gang Huang" w:date="2019-11-05T20:28:43Z">
                <w:rPr>
                  <w:rFonts w:ascii="Cambria Math" w:hAnsi="Cambria Math"/>
                  <w:i/>
                </w:rPr>
              </w:del>
            </m:ctrlPr>
          </m:e>
          <m:sub>
            <w:del w:id="825" w:author="Gang Huang" w:date="2019-11-05T20:28:43Z">
              <m:r>
                <w:rPr>
                  <w:rFonts w:ascii="Cambria Math" w:hAnsi="Cambria Math"/>
                </w:rPr>
                <m:t>1</m:t>
              </m:r>
            </w:del>
            <m:ctrlPr>
              <w:del w:id="826" w:author="Gang Huang" w:date="2019-11-05T20:28:43Z">
                <w:rPr>
                  <w:rFonts w:ascii="Cambria Math" w:hAnsi="Cambria Math"/>
                  <w:i/>
                </w:rPr>
              </w:del>
            </m:ctrlPr>
          </m:sub>
        </m:sSub>
        <w:del w:id="827" w:author="Gang Huang" w:date="2019-11-05T20:28:43Z">
          <m:r>
            <w:rPr>
              <w:rFonts w:ascii="Cambria Math" w:hAnsi="Cambria Math"/>
            </w:rPr>
            <m:t>=</m:t>
          </m:r>
        </w:del>
        <m:sSub>
          <m:sSubPr>
            <m:ctrlPr>
              <w:del w:id="828" w:author="Gang Huang" w:date="2019-11-05T20:28:43Z">
                <w:rPr>
                  <w:rFonts w:ascii="Cambria Math" w:hAnsi="Cambria Math"/>
                  <w:i/>
                </w:rPr>
              </w:del>
            </m:ctrlPr>
          </m:sSubPr>
          <m:e>
            <w:del w:id="829" w:author="Gang Huang" w:date="2019-11-05T20:28:43Z">
              <m:r>
                <w:rPr>
                  <w:rFonts w:ascii="Cambria Math" w:hAnsi="Cambria Math"/>
                </w:rPr>
                <m:t>p</m:t>
              </m:r>
            </w:del>
            <m:ctrlPr>
              <w:del w:id="830" w:author="Gang Huang" w:date="2019-11-05T20:28:43Z">
                <w:rPr>
                  <w:rFonts w:ascii="Cambria Math" w:hAnsi="Cambria Math"/>
                  <w:i/>
                </w:rPr>
              </w:del>
            </m:ctrlPr>
          </m:e>
          <m:sub>
            <w:del w:id="831" w:author="Gang Huang" w:date="2019-11-05T20:28:43Z">
              <m:r>
                <w:rPr>
                  <w:rFonts w:ascii="Cambria Math" w:hAnsi="Cambria Math"/>
                </w:rPr>
                <m:t>2</m:t>
              </m:r>
            </w:del>
            <m:ctrlPr>
              <w:del w:id="832" w:author="Gang Huang" w:date="2019-11-05T20:28:43Z">
                <w:rPr>
                  <w:rFonts w:ascii="Cambria Math" w:hAnsi="Cambria Math"/>
                  <w:i/>
                </w:rPr>
              </w:del>
            </m:ctrlPr>
          </m:sub>
        </m:sSub>
      </m:oMath>
      <w:del w:id="833" w:author="Gang Huang" w:date="2019-11-05T20:28:43Z">
        <w:r>
          <w:rPr/>
          <w:delText>.</w:delText>
        </w:r>
      </w:del>
    </w:p>
    <w:p>
      <w:pPr>
        <w:pStyle w:val="39"/>
      </w:pPr>
      <w:del w:id="834" w:author="Gang Huang" w:date="2019-11-05T20:28:43Z">
        <w:r>
          <w:rPr>
            <w:rFonts w:hint="eastAsia"/>
          </w:rPr>
          <w:delText>解得</w:delText>
        </w:r>
      </w:del>
    </w:p>
    <w:p>
      <w:pPr>
        <w:pStyle w:val="39"/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=1/2</m:t>
        </m:r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=1/2</m:t>
        </m:r>
      </m:oMath>
      <w:r>
        <w:rPr>
          <w:rFonts w:hint="eastAsia"/>
        </w:rPr>
        <w:t>.</w:t>
      </w:r>
    </w:p>
    <w:p>
      <w:pPr>
        <w:pStyle w:val="39"/>
      </w:pPr>
      <w:r>
        <w:rPr>
          <w:rFonts w:hint="eastAsia"/>
        </w:rPr>
        <w:t>信息熵等于</w:t>
      </w:r>
    </w:p>
    <w:p>
      <w:pPr>
        <w:pStyle w:val="39"/>
        <w:rPr>
          <w:rFonts w:hint="default" w:eastAsia="宋体"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=-</m:t>
        </m:r>
        <m:nary>
          <m:naryPr>
            <m:chr m:val="∑"/>
            <m:grow m:val="1"/>
            <m:ctrlPr>
              <w:rPr>
                <w:rFonts w:ascii="Cambria Math" w:hAnsi="Cambria Math" w:eastAsia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 w:eastAsia="Cambria Math"/>
              </w:rPr>
            </m:ctrlPr>
          </m:sub>
          <m:sup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 w:eastAsia="Cambria Math"/>
              </w:rPr>
            </m:ctrlPr>
          </m:sup>
          <m:e>
            <m:sSub>
              <m:sSubPr>
                <m:ctrlPr>
                  <w:rPr>
                    <w:rFonts w:ascii="Cambria Math" w:hAnsi="Cambria Math" w:eastAsia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Cambria Math"/>
                  </w:rPr>
                  <m:t>p</m:t>
                </m:r>
                <m:ctrlPr>
                  <w:rPr>
                    <w:rFonts w:ascii="Cambria Math" w:hAnsi="Cambria Math" w:eastAsia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Cambria Math"/>
                  </w:rPr>
                  <m:t>k</m:t>
                </m:r>
                <m:ctrlPr>
                  <w:rPr>
                    <w:rFonts w:ascii="Cambria Math" w:hAnsi="Cambria Math" w:eastAsia="Cambria Math"/>
                  </w:rPr>
                </m:ctrlPr>
              </m:sub>
            </m:sSub>
            <m:func>
              <m:funcPr>
                <m:ctrlPr>
                  <w:rPr>
                    <w:rFonts w:ascii="Cambria Math" w:hAnsi="Cambria Math" w:eastAsia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eastAsia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/>
                      </w:rPr>
                      <m:t>log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e>
                  <m:sub>
                    <m:r>
                      <w:rPr>
                        <w:rFonts w:ascii="Cambria Math" w:hAnsi="Cambria Math" w:eastAsia="Cambria Math"/>
                      </w:rPr>
                      <m:t>2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sub>
                </m:sSub>
                <m:ctrlPr>
                  <w:rPr>
                    <w:rFonts w:ascii="Cambria Math" w:hAnsi="Cambria Math" w:eastAsia="Cambria Math"/>
                    <w:i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/>
                      </w:rPr>
                      <m:t>p</m:t>
                    </m:r>
                    <m:ctrlPr>
                      <w:rPr>
                        <w:rFonts w:ascii="Cambria Math" w:hAnsi="Cambria Math" w:eastAsia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eastAsia="Cambria Math"/>
                      </w:rPr>
                      <m:t>k</m:t>
                    </m:r>
                    <m:ctrlPr>
                      <w:rPr>
                        <w:rFonts w:ascii="Cambria Math" w:hAnsi="Cambria Math" w:eastAsia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 w:eastAsia="Cambria Math"/>
                  </w:rPr>
                  <m:t xml:space="preserve"> </m:t>
                </m:r>
                <m:ctrlPr>
                  <w:rPr>
                    <w:rFonts w:ascii="Cambria Math" w:hAnsi="Cambria Math" w:eastAsia="Cambria Math"/>
                    <w:i/>
                  </w:rPr>
                </m:ctrlPr>
              </m:e>
            </m:func>
            <m:ctrlPr>
              <w:rPr>
                <w:rFonts w:ascii="Cambria Math" w:hAnsi="Cambria Math" w:eastAsia="Cambria Math"/>
              </w:rPr>
            </m:ctrlPr>
          </m:e>
        </m:nary>
      </m:oMath>
      <w:ins w:id="835" w:author="Gang Huang" w:date="2019-11-05T20:28:05Z">
        <w:r>
          <w:rPr>
            <w:rFonts w:hint="eastAsia" w:ascii="Cambria Math" w:hAnsi="Cambria Math"/>
            <w:i w:val="0"/>
            <w:lang w:val="en-US" w:eastAsia="zh-CN"/>
          </w:rPr>
          <w:t>=1</w:t>
        </w:r>
      </w:ins>
    </w:p>
    <w:p>
      <w:pPr>
        <w:pStyle w:val="39"/>
        <w:ind w:firstLine="0" w:firstLineChars="0"/>
        <w:rPr>
          <w:del w:id="837" w:author="Gang Huang" w:date="2019-11-05T20:28:18Z"/>
        </w:rPr>
        <w:pPrChange w:id="836" w:author="Gang Huang" w:date="2019-11-05T20:28:09Z">
          <w:pPr>
            <w:pStyle w:val="39"/>
          </w:pPr>
        </w:pPrChange>
      </w:pPr>
      <m:oMathPara>
        <m:oMathParaPr>
          <m:jc m:val="left"/>
        </m:oMathParaPr>
        <m:oMath>
          <w:del w:id="838" w:author="Gang Huang" w:date="2019-11-05T20:28:20Z">
            <m:r>
              <m:rPr>
                <m:sty m:val="p"/>
              </m:rPr>
              <w:rPr>
                <w:rFonts w:hint="eastAsia" w:ascii="Cambria Math" w:hAnsi="Cambria Math"/>
              </w:rPr>
              <m:t>=</m:t>
            </m:r>
          </w:del>
          <w:del w:id="839" w:author="Gang Huang" w:date="2019-11-05T20:28:20Z">
            <m:r>
              <m:rPr>
                <m:sty m:val="p"/>
              </m:rPr>
              <w:rPr>
                <w:rFonts w:hint="eastAsia" w:ascii="Cambria Math" w:hAnsi="Cambria Math" w:eastAsia="微软雅黑" w:cs="微软雅黑"/>
              </w:rPr>
              <m:t>-</m:t>
            </m:r>
          </w:del>
          <m:f>
            <m:fPr>
              <m:ctrlPr>
                <w:del w:id="840" w:author="Gang Huang" w:date="2019-11-05T20:28:20Z">
                  <w:rPr>
                    <w:rFonts w:ascii="Cambria Math" w:hAnsi="Cambria Math" w:eastAsia="Cambria Math"/>
                  </w:rPr>
                </w:del>
              </m:ctrlPr>
            </m:fPr>
            <m:num>
              <w:del w:id="841" w:author="Gang Huang" w:date="2019-11-05T20:28:20Z">
                <m:r>
                  <w:rPr>
                    <w:rFonts w:ascii="Cambria Math" w:hAnsi="Cambria Math" w:eastAsia="Cambria Math"/>
                  </w:rPr>
                  <m:t>1</m:t>
                </m:r>
              </w:del>
              <m:ctrlPr>
                <w:del w:id="842" w:author="Gang Huang" w:date="2019-11-05T20:28:20Z">
                  <w:rPr>
                    <w:rFonts w:ascii="Cambria Math" w:hAnsi="Cambria Math" w:eastAsia="Cambria Math"/>
                  </w:rPr>
                </w:del>
              </m:ctrlPr>
            </m:num>
            <m:den>
              <w:del w:id="843" w:author="Gang Huang" w:date="2019-11-05T20:28:20Z">
                <m:r>
                  <w:rPr>
                    <w:rFonts w:ascii="Cambria Math" w:hAnsi="Cambria Math" w:eastAsia="Cambria Math"/>
                  </w:rPr>
                  <m:t>2</m:t>
                </m:r>
              </w:del>
              <m:ctrlPr>
                <w:del w:id="844" w:author="Gang Huang" w:date="2019-11-05T20:28:20Z">
                  <w:rPr>
                    <w:rFonts w:ascii="Cambria Math" w:hAnsi="Cambria Math" w:eastAsia="Cambria Math"/>
                  </w:rPr>
                </w:del>
              </m:ctrlPr>
            </m:den>
          </m:f>
          <m:func>
            <m:funcPr>
              <m:ctrlPr>
                <w:del w:id="845" w:author="Gang Huang" w:date="2019-11-05T20:28:20Z">
                  <w:rPr>
                    <w:rFonts w:ascii="Cambria Math" w:hAnsi="Cambria Math" w:eastAsia="Cambria Math"/>
                    <w:i/>
                  </w:rPr>
                </w:del>
              </m:ctrlPr>
            </m:funcPr>
            <m:fName>
              <m:sSub>
                <m:sSubPr>
                  <m:ctrlPr>
                    <w:del w:id="846" w:author="Gang Huang" w:date="2019-11-05T20:28:20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sSubPr>
                <m:e>
                  <w:del w:id="847" w:author="Gang Huang" w:date="2019-11-05T20:28:20Z">
                    <m:r>
                      <m:rPr>
                        <m:sty m:val="p"/>
                      </m:rPr>
                      <w:rPr>
                        <w:rFonts w:ascii="Cambria Math" w:hAnsi="Cambria Math" w:eastAsia="Cambria Math"/>
                      </w:rPr>
                      <m:t>log</m:t>
                    </m:r>
                  </w:del>
                  <m:ctrlPr>
                    <w:del w:id="848" w:author="Gang Huang" w:date="2019-11-05T20:28:20Z">
                      <w:rPr>
                        <w:rFonts w:ascii="Cambria Math" w:hAnsi="Cambria Math" w:eastAsia="Cambria Math"/>
                      </w:rPr>
                    </w:del>
                  </m:ctrlPr>
                </m:e>
                <m:sub>
                  <w:del w:id="849" w:author="Gang Huang" w:date="2019-11-05T20:28:20Z">
                    <m:r>
                      <w:rPr>
                        <w:rFonts w:ascii="Cambria Math" w:hAnsi="Cambria Math" w:eastAsia="Cambria Math"/>
                      </w:rPr>
                      <m:t>2</m:t>
                    </m:r>
                  </w:del>
                  <m:ctrlPr>
                    <w:del w:id="850" w:author="Gang Huang" w:date="2019-11-05T20:28:20Z">
                      <w:rPr>
                        <w:rFonts w:ascii="Cambria Math" w:hAnsi="Cambria Math" w:eastAsia="Cambria Math"/>
                      </w:rPr>
                    </w:del>
                  </m:ctrlPr>
                </m:sub>
              </m:sSub>
              <m:ctrlPr>
                <w:del w:id="851" w:author="Gang Huang" w:date="2019-11-05T20:28:20Z">
                  <w:rPr>
                    <w:rFonts w:ascii="Cambria Math" w:hAnsi="Cambria Math" w:eastAsia="微软雅黑" w:cs="微软雅黑"/>
                    <w:i/>
                  </w:rPr>
                </w:del>
              </m:ctrlPr>
            </m:fName>
            <m:e>
              <m:f>
                <m:fPr>
                  <m:ctrlPr>
                    <w:del w:id="852" w:author="Gang Huang" w:date="2019-11-05T20:28:20Z">
                      <w:rPr>
                        <w:rFonts w:ascii="Cambria Math" w:hAnsi="Cambria Math" w:eastAsia="Cambria Math"/>
                      </w:rPr>
                    </w:del>
                  </m:ctrlPr>
                </m:fPr>
                <m:num>
                  <w:del w:id="853" w:author="Gang Huang" w:date="2019-11-05T20:28:20Z">
                    <m:r>
                      <w:rPr>
                        <w:rFonts w:ascii="Cambria Math" w:hAnsi="Cambria Math" w:eastAsia="Cambria Math"/>
                      </w:rPr>
                      <m:t>1</m:t>
                    </m:r>
                  </w:del>
                  <m:ctrlPr>
                    <w:del w:id="854" w:author="Gang Huang" w:date="2019-11-05T20:28:20Z">
                      <w:rPr>
                        <w:rFonts w:ascii="Cambria Math" w:hAnsi="Cambria Math" w:eastAsia="Cambria Math"/>
                      </w:rPr>
                    </w:del>
                  </m:ctrlPr>
                </m:num>
                <m:den>
                  <w:del w:id="855" w:author="Gang Huang" w:date="2019-11-05T20:28:20Z">
                    <m:r>
                      <w:rPr>
                        <w:rFonts w:ascii="Cambria Math" w:hAnsi="Cambria Math" w:eastAsia="Cambria Math"/>
                      </w:rPr>
                      <m:t>2</m:t>
                    </m:r>
                  </w:del>
                  <m:ctrlPr>
                    <w:del w:id="856" w:author="Gang Huang" w:date="2019-11-05T20:28:20Z">
                      <w:rPr>
                        <w:rFonts w:ascii="Cambria Math" w:hAnsi="Cambria Math" w:eastAsia="Cambria Math"/>
                      </w:rPr>
                    </w:del>
                  </m:ctrlPr>
                </m:den>
              </m:f>
              <w:del w:id="857" w:author="Gang Huang" w:date="2019-11-05T20:28:20Z">
                <m:r>
                  <w:rPr>
                    <w:rFonts w:ascii="Cambria Math" w:hAnsi="Cambria Math" w:eastAsia="Cambria Math"/>
                  </w:rPr>
                  <m:t xml:space="preserve"> </m:t>
                </m:r>
              </w:del>
              <m:ctrlPr>
                <w:del w:id="858" w:author="Gang Huang" w:date="2019-11-05T20:28:20Z">
                  <w:rPr>
                    <w:rFonts w:ascii="Cambria Math" w:hAnsi="Cambria Math"/>
                    <w:i/>
                  </w:rPr>
                </w:del>
              </m:ctrlPr>
            </m:e>
          </m:func>
          <w:del w:id="859" w:author="Gang Huang" w:date="2019-11-05T20:28:20Z">
            <m:r>
              <w:rPr>
                <w:rFonts w:ascii="Cambria Math" w:hAnsi="Cambria Math"/>
              </w:rPr>
              <m:t>-</m:t>
            </m:r>
          </w:del>
          <m:f>
            <m:fPr>
              <m:ctrlPr>
                <w:del w:id="860" w:author="Gang Huang" w:date="2019-11-05T20:28:20Z">
                  <w:rPr>
                    <w:rFonts w:ascii="Cambria Math" w:hAnsi="Cambria Math" w:eastAsia="Cambria Math"/>
                  </w:rPr>
                </w:del>
              </m:ctrlPr>
            </m:fPr>
            <m:num>
              <w:del w:id="861" w:author="Gang Huang" w:date="2019-11-05T20:28:20Z">
                <m:r>
                  <w:rPr>
                    <w:rFonts w:ascii="Cambria Math" w:hAnsi="Cambria Math" w:eastAsia="Cambria Math"/>
                  </w:rPr>
                  <m:t>1</m:t>
                </m:r>
              </w:del>
              <m:ctrlPr>
                <w:del w:id="862" w:author="Gang Huang" w:date="2019-11-05T20:28:20Z">
                  <w:rPr>
                    <w:rFonts w:ascii="Cambria Math" w:hAnsi="Cambria Math" w:eastAsia="Cambria Math"/>
                  </w:rPr>
                </w:del>
              </m:ctrlPr>
            </m:num>
            <m:den>
              <w:del w:id="863" w:author="Gang Huang" w:date="2019-11-05T20:28:20Z">
                <m:r>
                  <w:rPr>
                    <w:rFonts w:ascii="Cambria Math" w:hAnsi="Cambria Math" w:eastAsia="Cambria Math"/>
                  </w:rPr>
                  <m:t>2</m:t>
                </m:r>
              </w:del>
              <m:ctrlPr>
                <w:del w:id="864" w:author="Gang Huang" w:date="2019-11-05T20:28:20Z">
                  <w:rPr>
                    <w:rFonts w:ascii="Cambria Math" w:hAnsi="Cambria Math" w:eastAsia="Cambria Math"/>
                  </w:rPr>
                </w:del>
              </m:ctrlPr>
            </m:den>
          </m:f>
          <m:func>
            <m:funcPr>
              <m:ctrlPr>
                <w:del w:id="865" w:author="Gang Huang" w:date="2019-11-05T20:28:20Z">
                  <w:rPr>
                    <w:rFonts w:ascii="Cambria Math" w:hAnsi="Cambria Math" w:eastAsia="Cambria Math"/>
                    <w:i/>
                  </w:rPr>
                </w:del>
              </m:ctrlPr>
            </m:funcPr>
            <m:fName>
              <m:sSub>
                <m:sSubPr>
                  <m:ctrlPr>
                    <w:del w:id="866" w:author="Gang Huang" w:date="2019-11-05T20:28:20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sSubPr>
                <m:e>
                  <w:del w:id="867" w:author="Gang Huang" w:date="2019-11-05T20:28:20Z">
                    <m:r>
                      <m:rPr>
                        <m:sty m:val="p"/>
                      </m:rPr>
                      <w:rPr>
                        <w:rFonts w:ascii="Cambria Math" w:hAnsi="Cambria Math" w:eastAsia="Cambria Math"/>
                      </w:rPr>
                      <m:t>log</m:t>
                    </m:r>
                  </w:del>
                  <m:ctrlPr>
                    <w:del w:id="868" w:author="Gang Huang" w:date="2019-11-05T20:28:20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e>
                <m:sub>
                  <w:del w:id="869" w:author="Gang Huang" w:date="2019-11-05T20:28:20Z">
                    <m:r>
                      <w:rPr>
                        <w:rFonts w:ascii="Cambria Math" w:hAnsi="Cambria Math" w:eastAsia="Cambria Math"/>
                      </w:rPr>
                      <m:t>2</m:t>
                    </m:r>
                  </w:del>
                  <m:ctrlPr>
                    <w:del w:id="870" w:author="Gang Huang" w:date="2019-11-05T20:28:20Z">
                      <w:rPr>
                        <w:rFonts w:ascii="Cambria Math" w:hAnsi="Cambria Math" w:eastAsia="Cambria Math"/>
                      </w:rPr>
                    </w:del>
                  </m:ctrlPr>
                </m:sub>
              </m:sSub>
              <m:ctrlPr>
                <w:del w:id="871" w:author="Gang Huang" w:date="2019-11-05T20:28:20Z">
                  <w:rPr>
                    <w:rFonts w:ascii="Cambria Math" w:hAnsi="Cambria Math" w:eastAsia="Cambria Math"/>
                    <w:i/>
                  </w:rPr>
                </w:del>
              </m:ctrlPr>
            </m:fName>
            <m:e>
              <m:f>
                <m:fPr>
                  <m:ctrlPr>
                    <w:del w:id="872" w:author="Gang Huang" w:date="2019-11-05T20:28:20Z">
                      <w:rPr>
                        <w:rFonts w:ascii="Cambria Math" w:hAnsi="Cambria Math" w:eastAsia="Cambria Math"/>
                      </w:rPr>
                    </w:del>
                  </m:ctrlPr>
                </m:fPr>
                <m:num>
                  <w:del w:id="873" w:author="Gang Huang" w:date="2019-11-05T20:28:20Z">
                    <m:r>
                      <w:rPr>
                        <w:rFonts w:ascii="Cambria Math" w:hAnsi="Cambria Math" w:eastAsia="Cambria Math"/>
                      </w:rPr>
                      <m:t>1</m:t>
                    </m:r>
                  </w:del>
                  <m:ctrlPr>
                    <w:del w:id="874" w:author="Gang Huang" w:date="2019-11-05T20:28:20Z">
                      <w:rPr>
                        <w:rFonts w:ascii="Cambria Math" w:hAnsi="Cambria Math" w:eastAsia="Cambria Math"/>
                      </w:rPr>
                    </w:del>
                  </m:ctrlPr>
                </m:num>
                <m:den>
                  <w:del w:id="875" w:author="Gang Huang" w:date="2019-11-05T20:28:20Z">
                    <m:r>
                      <w:rPr>
                        <w:rFonts w:ascii="Cambria Math" w:hAnsi="Cambria Math" w:eastAsia="Cambria Math"/>
                      </w:rPr>
                      <m:t>2</m:t>
                    </m:r>
                  </w:del>
                  <m:ctrlPr>
                    <w:del w:id="876" w:author="Gang Huang" w:date="2019-11-05T20:28:20Z">
                      <w:rPr>
                        <w:rFonts w:ascii="Cambria Math" w:hAnsi="Cambria Math" w:eastAsia="Cambria Math"/>
                      </w:rPr>
                    </w:del>
                  </m:ctrlPr>
                </m:den>
              </m:f>
              <w:del w:id="877" w:author="Gang Huang" w:date="2019-11-05T20:28:20Z">
                <m:r>
                  <w:rPr>
                    <w:rFonts w:ascii="Cambria Math" w:hAnsi="Cambria Math" w:eastAsia="Cambria Math"/>
                  </w:rPr>
                  <m:t xml:space="preserve"> </m:t>
                </m:r>
              </w:del>
              <m:ctrlPr>
                <w:del w:id="878" w:author="Gang Huang" w:date="2019-11-05T20:28:20Z">
                  <w:rPr>
                    <w:rFonts w:ascii="Cambria Math" w:hAnsi="Cambria Math"/>
                    <w:i/>
                  </w:rPr>
                </w:del>
              </m:ctrlPr>
            </m:e>
          </m:func>
        </m:oMath>
      </m:oMathPara>
    </w:p>
    <w:p>
      <w:pPr>
        <w:pStyle w:val="39"/>
        <w:ind w:firstLine="0" w:firstLineChars="0"/>
        <w:rPr>
          <w:del w:id="880" w:author="Gang Huang" w:date="2019-11-05T20:28:13Z"/>
        </w:rPr>
        <w:pPrChange w:id="879" w:author="Gang Huang" w:date="2019-11-05T20:27:43Z">
          <w:pPr>
            <w:pStyle w:val="39"/>
          </w:pPr>
        </w:pPrChange>
      </w:pPr>
      <m:oMathPara>
        <m:oMathParaPr>
          <m:jc m:val="left"/>
        </m:oMathParaPr>
        <m:oMath>
          <w:del w:id="881" w:author="Gang Huang" w:date="2019-11-05T20:28:16Z">
            <m:r>
              <w:rPr>
                <w:rFonts w:ascii="Cambria Math" w:hAnsi="Cambria Math"/>
              </w:rPr>
              <m:t>=-</m:t>
            </m:r>
          </w:del>
          <m:f>
            <m:fPr>
              <m:ctrlPr>
                <w:del w:id="882" w:author="Gang Huang" w:date="2019-11-05T20:28:16Z">
                  <w:rPr>
                    <w:rFonts w:ascii="Cambria Math" w:hAnsi="Cambria Math" w:eastAsia="Cambria Math"/>
                  </w:rPr>
                </w:del>
              </m:ctrlPr>
            </m:fPr>
            <m:num>
              <w:del w:id="883" w:author="Gang Huang" w:date="2019-11-05T20:28:16Z">
                <m:r>
                  <w:rPr>
                    <w:rFonts w:ascii="Cambria Math" w:hAnsi="Cambria Math" w:eastAsia="Cambria Math"/>
                  </w:rPr>
                  <m:t>1</m:t>
                </m:r>
              </w:del>
              <m:ctrlPr>
                <w:del w:id="884" w:author="Gang Huang" w:date="2019-11-05T20:28:16Z">
                  <w:rPr>
                    <w:rFonts w:ascii="Cambria Math" w:hAnsi="Cambria Math" w:eastAsia="Cambria Math"/>
                  </w:rPr>
                </w:del>
              </m:ctrlPr>
            </m:num>
            <m:den>
              <w:del w:id="885" w:author="Gang Huang" w:date="2019-11-05T20:28:16Z">
                <m:r>
                  <w:rPr>
                    <w:rFonts w:ascii="Cambria Math" w:hAnsi="Cambria Math" w:eastAsia="Cambria Math"/>
                  </w:rPr>
                  <m:t>2</m:t>
                </m:r>
              </w:del>
              <m:ctrlPr>
                <w:del w:id="886" w:author="Gang Huang" w:date="2019-11-05T20:28:16Z">
                  <w:rPr>
                    <w:rFonts w:ascii="Cambria Math" w:hAnsi="Cambria Math" w:eastAsia="Cambria Math"/>
                  </w:rPr>
                </w:del>
              </m:ctrlPr>
            </m:den>
          </m:f>
          <m:func>
            <m:funcPr>
              <m:ctrlPr>
                <w:del w:id="887" w:author="Gang Huang" w:date="2019-11-05T20:28:16Z">
                  <w:rPr>
                    <w:rFonts w:ascii="Cambria Math" w:hAnsi="Cambria Math" w:eastAsia="Cambria Math"/>
                    <w:i/>
                  </w:rPr>
                </w:del>
              </m:ctrlPr>
            </m:funcPr>
            <m:fName>
              <m:sSub>
                <m:sSubPr>
                  <m:ctrlPr>
                    <w:del w:id="888" w:author="Gang Huang" w:date="2019-11-05T20:28:16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sSubPr>
                <m:e>
                  <w:del w:id="889" w:author="Gang Huang" w:date="2019-11-05T20:28:16Z">
                    <m:r>
                      <m:rPr>
                        <m:sty m:val="p"/>
                      </m:rPr>
                      <w:rPr>
                        <w:rFonts w:ascii="Cambria Math" w:hAnsi="Cambria Math" w:eastAsia="Cambria Math"/>
                      </w:rPr>
                      <m:t>log</m:t>
                    </m:r>
                  </w:del>
                  <m:ctrlPr>
                    <w:del w:id="890" w:author="Gang Huang" w:date="2019-11-05T20:28:16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e>
                <m:sub>
                  <w:del w:id="891" w:author="Gang Huang" w:date="2019-11-05T20:28:16Z">
                    <m:r>
                      <w:rPr>
                        <w:rFonts w:ascii="Cambria Math" w:hAnsi="Cambria Math" w:eastAsia="Cambria Math"/>
                      </w:rPr>
                      <m:t>2</m:t>
                    </m:r>
                  </w:del>
                  <m:ctrlPr>
                    <w:del w:id="892" w:author="Gang Huang" w:date="2019-11-05T20:28:16Z">
                      <w:rPr>
                        <w:rFonts w:ascii="Cambria Math" w:hAnsi="Cambria Math" w:eastAsia="Cambria Math"/>
                      </w:rPr>
                    </w:del>
                  </m:ctrlPr>
                </m:sub>
              </m:sSub>
              <m:ctrlPr>
                <w:del w:id="893" w:author="Gang Huang" w:date="2019-11-05T20:28:16Z">
                  <w:rPr>
                    <w:rFonts w:ascii="Cambria Math" w:hAnsi="Cambria Math" w:eastAsia="Cambria Math"/>
                    <w:i/>
                  </w:rPr>
                </w:del>
              </m:ctrlPr>
            </m:fName>
            <m:e>
              <m:sSup>
                <m:sSupPr>
                  <m:ctrlPr>
                    <w:del w:id="894" w:author="Gang Huang" w:date="2019-11-05T20:28:16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sSupPr>
                <m:e>
                  <w:del w:id="895" w:author="Gang Huang" w:date="2019-11-05T20:28:16Z">
                    <m:r>
                      <w:rPr>
                        <w:rFonts w:ascii="Cambria Math" w:hAnsi="Cambria Math" w:eastAsia="Cambria Math"/>
                      </w:rPr>
                      <m:t>2</m:t>
                    </m:r>
                  </w:del>
                  <m:ctrlPr>
                    <w:del w:id="896" w:author="Gang Huang" w:date="2019-11-05T20:28:16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e>
                <m:sup>
                  <w:del w:id="897" w:author="Gang Huang" w:date="2019-11-05T20:28:16Z">
                    <m:r>
                      <w:rPr>
                        <w:rFonts w:ascii="Cambria Math" w:hAnsi="Cambria Math" w:eastAsia="Cambria Math"/>
                      </w:rPr>
                      <m:t>-1</m:t>
                    </m:r>
                  </w:del>
                  <m:ctrlPr>
                    <w:del w:id="898" w:author="Gang Huang" w:date="2019-11-05T20:28:16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sup>
              </m:sSup>
              <m:ctrlPr>
                <w:del w:id="899" w:author="Gang Huang" w:date="2019-11-05T20:28:16Z">
                  <w:rPr>
                    <w:rFonts w:ascii="Cambria Math" w:hAnsi="Cambria Math"/>
                    <w:i/>
                  </w:rPr>
                </w:del>
              </m:ctrlPr>
            </m:e>
          </m:func>
          <w:del w:id="900" w:author="Gang Huang" w:date="2019-11-05T20:28:16Z">
            <m:r>
              <w:rPr>
                <w:rFonts w:ascii="Cambria Math" w:hAnsi="Cambria Math"/>
              </w:rPr>
              <m:t>-</m:t>
            </m:r>
          </w:del>
          <m:f>
            <m:fPr>
              <m:ctrlPr>
                <w:del w:id="901" w:author="Gang Huang" w:date="2019-11-05T20:28:16Z">
                  <w:rPr>
                    <w:rFonts w:ascii="Cambria Math" w:hAnsi="Cambria Math" w:eastAsia="Cambria Math"/>
                  </w:rPr>
                </w:del>
              </m:ctrlPr>
            </m:fPr>
            <m:num>
              <w:del w:id="902" w:author="Gang Huang" w:date="2019-11-05T20:28:16Z">
                <m:r>
                  <w:rPr>
                    <w:rFonts w:ascii="Cambria Math" w:hAnsi="Cambria Math" w:eastAsia="Cambria Math"/>
                  </w:rPr>
                  <m:t>1</m:t>
                </m:r>
              </w:del>
              <m:ctrlPr>
                <w:del w:id="903" w:author="Gang Huang" w:date="2019-11-05T20:28:16Z">
                  <w:rPr>
                    <w:rFonts w:ascii="Cambria Math" w:hAnsi="Cambria Math" w:eastAsia="Cambria Math"/>
                  </w:rPr>
                </w:del>
              </m:ctrlPr>
            </m:num>
            <m:den>
              <w:del w:id="904" w:author="Gang Huang" w:date="2019-11-05T20:28:16Z">
                <m:r>
                  <w:rPr>
                    <w:rFonts w:ascii="Cambria Math" w:hAnsi="Cambria Math" w:eastAsia="Cambria Math"/>
                  </w:rPr>
                  <m:t>2</m:t>
                </m:r>
              </w:del>
              <m:ctrlPr>
                <w:del w:id="905" w:author="Gang Huang" w:date="2019-11-05T20:28:16Z">
                  <w:rPr>
                    <w:rFonts w:ascii="Cambria Math" w:hAnsi="Cambria Math" w:eastAsia="Cambria Math"/>
                  </w:rPr>
                </w:del>
              </m:ctrlPr>
            </m:den>
          </m:f>
          <m:func>
            <m:funcPr>
              <m:ctrlPr>
                <w:del w:id="906" w:author="Gang Huang" w:date="2019-11-05T20:28:16Z">
                  <w:rPr>
                    <w:rFonts w:ascii="Cambria Math" w:hAnsi="Cambria Math" w:eastAsia="Cambria Math"/>
                    <w:i/>
                  </w:rPr>
                </w:del>
              </m:ctrlPr>
            </m:funcPr>
            <m:fName>
              <m:sSub>
                <m:sSubPr>
                  <m:ctrlPr>
                    <w:del w:id="907" w:author="Gang Huang" w:date="2019-11-05T20:28:16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sSubPr>
                <m:e>
                  <w:del w:id="908" w:author="Gang Huang" w:date="2019-11-05T20:28:16Z">
                    <m:r>
                      <m:rPr>
                        <m:sty m:val="p"/>
                      </m:rPr>
                      <w:rPr>
                        <w:rFonts w:ascii="Cambria Math" w:hAnsi="Cambria Math" w:eastAsia="Cambria Math"/>
                      </w:rPr>
                      <m:t>log</m:t>
                    </m:r>
                  </w:del>
                  <m:ctrlPr>
                    <w:del w:id="909" w:author="Gang Huang" w:date="2019-11-05T20:28:16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e>
                <m:sub>
                  <w:del w:id="910" w:author="Gang Huang" w:date="2019-11-05T20:28:16Z">
                    <m:r>
                      <w:rPr>
                        <w:rFonts w:ascii="Cambria Math" w:hAnsi="Cambria Math" w:eastAsia="Cambria Math"/>
                      </w:rPr>
                      <m:t>2</m:t>
                    </m:r>
                  </w:del>
                  <m:ctrlPr>
                    <w:del w:id="911" w:author="Gang Huang" w:date="2019-11-05T20:28:16Z">
                      <w:rPr>
                        <w:rFonts w:ascii="Cambria Math" w:hAnsi="Cambria Math" w:eastAsia="Cambria Math"/>
                      </w:rPr>
                    </w:del>
                  </m:ctrlPr>
                </m:sub>
              </m:sSub>
              <m:ctrlPr>
                <w:del w:id="912" w:author="Gang Huang" w:date="2019-11-05T20:28:16Z">
                  <w:rPr>
                    <w:rFonts w:ascii="Cambria Math" w:hAnsi="Cambria Math" w:eastAsia="Cambria Math"/>
                    <w:i/>
                  </w:rPr>
                </w:del>
              </m:ctrlPr>
            </m:fName>
            <m:e>
              <m:sSup>
                <m:sSupPr>
                  <m:ctrlPr>
                    <w:del w:id="913" w:author="Gang Huang" w:date="2019-11-05T20:28:16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sSupPr>
                <m:e>
                  <w:del w:id="914" w:author="Gang Huang" w:date="2019-11-05T20:28:16Z">
                    <m:r>
                      <w:rPr>
                        <w:rFonts w:ascii="Cambria Math" w:hAnsi="Cambria Math" w:eastAsia="Cambria Math"/>
                      </w:rPr>
                      <m:t>2</m:t>
                    </m:r>
                  </w:del>
                  <m:ctrlPr>
                    <w:del w:id="915" w:author="Gang Huang" w:date="2019-11-05T20:28:16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e>
                <m:sup>
                  <w:del w:id="916" w:author="Gang Huang" w:date="2019-11-05T20:28:16Z">
                    <m:r>
                      <w:rPr>
                        <w:rFonts w:ascii="Cambria Math" w:hAnsi="Cambria Math" w:eastAsia="Cambria Math"/>
                      </w:rPr>
                      <m:t>-1</m:t>
                    </m:r>
                  </w:del>
                  <m:ctrlPr>
                    <w:del w:id="917" w:author="Gang Huang" w:date="2019-11-05T20:28:16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sup>
              </m:sSup>
              <m:ctrlPr>
                <w:del w:id="918" w:author="Gang Huang" w:date="2019-11-05T20:28:16Z">
                  <w:rPr>
                    <w:rFonts w:ascii="Cambria Math" w:hAnsi="Cambria Math"/>
                    <w:i/>
                  </w:rPr>
                </w:del>
              </m:ctrlPr>
            </m:e>
          </m:func>
        </m:oMath>
      </m:oMathPara>
    </w:p>
    <w:p>
      <w:pPr>
        <w:pStyle w:val="39"/>
        <w:ind w:firstLine="0" w:firstLineChars="0"/>
        <w:pPrChange w:id="919" w:author="Gang Huang" w:date="2019-11-05T20:28:12Z">
          <w:pPr>
            <w:pStyle w:val="39"/>
          </w:pPr>
        </w:pPrChange>
      </w:pPr>
      <m:oMathPara>
        <m:oMathParaPr>
          <m:jc m:val="left"/>
        </m:oMathParaPr>
        <m:oMath>
          <w:del w:id="920" w:author="Gang Huang" w:date="2019-11-05T20:28:12Z">
            <m:r>
              <w:rPr>
                <w:rFonts w:ascii="Cambria Math" w:hAnsi="Cambria Math"/>
              </w:rPr>
              <m:t>=2*</m:t>
            </m:r>
          </w:del>
          <m:d>
            <m:dPr>
              <m:ctrlPr>
                <w:del w:id="921" w:author="Gang Huang" w:date="2019-11-05T20:28:12Z">
                  <w:rPr>
                    <w:rFonts w:ascii="Cambria Math" w:hAnsi="Cambria Math"/>
                    <w:i/>
                  </w:rPr>
                </w:del>
              </m:ctrlPr>
            </m:dPr>
            <m:e>
              <w:del w:id="922" w:author="Gang Huang" w:date="2019-11-05T20:28:12Z">
                <m:r>
                  <w:rPr>
                    <w:rFonts w:ascii="Cambria Math" w:hAnsi="Cambria Math"/>
                  </w:rPr>
                  <m:t>-1</m:t>
                </m:r>
              </w:del>
              <m:ctrlPr>
                <w:del w:id="923" w:author="Gang Huang" w:date="2019-11-05T20:28:12Z">
                  <w:rPr>
                    <w:rFonts w:ascii="Cambria Math" w:hAnsi="Cambria Math"/>
                    <w:i/>
                  </w:rPr>
                </w:del>
              </m:ctrlPr>
            </m:e>
          </m:d>
          <w:del w:id="924" w:author="Gang Huang" w:date="2019-11-05T20:28:12Z">
            <m:r>
              <w:rPr>
                <w:rFonts w:ascii="Cambria Math" w:hAnsi="Cambria Math"/>
              </w:rPr>
              <m:t>*</m:t>
            </m:r>
          </w:del>
          <m:d>
            <m:dPr>
              <m:ctrlPr>
                <w:del w:id="925" w:author="Gang Huang" w:date="2019-11-05T20:28:12Z">
                  <w:rPr>
                    <w:rFonts w:ascii="Cambria Math" w:hAnsi="Cambria Math"/>
                    <w:i/>
                  </w:rPr>
                </w:del>
              </m:ctrlPr>
            </m:dPr>
            <m:e>
              <w:del w:id="926" w:author="Gang Huang" w:date="2019-11-05T20:28:12Z">
                <m:r>
                  <w:rPr>
                    <w:rFonts w:ascii="Cambria Math" w:hAnsi="Cambria Math"/>
                  </w:rPr>
                  <m:t>-1</m:t>
                </m:r>
              </w:del>
              <m:ctrlPr>
                <w:del w:id="927" w:author="Gang Huang" w:date="2019-11-05T20:28:12Z">
                  <w:rPr>
                    <w:rFonts w:ascii="Cambria Math" w:hAnsi="Cambria Math"/>
                    <w:i/>
                  </w:rPr>
                </w:del>
              </m:ctrlPr>
            </m:e>
          </m:d>
          <w:del w:id="928" w:author="Gang Huang" w:date="2019-11-05T20:28:12Z">
            <m:r>
              <w:rPr>
                <w:rFonts w:ascii="Cambria Math" w:hAnsi="Cambria Math"/>
              </w:rPr>
              <m:t xml:space="preserve">* </m:t>
            </m:r>
          </w:del>
          <m:f>
            <m:fPr>
              <m:ctrlPr>
                <w:del w:id="929" w:author="Gang Huang" w:date="2019-11-05T20:28:12Z">
                  <w:rPr>
                    <w:rFonts w:ascii="Cambria Math" w:hAnsi="Cambria Math" w:eastAsia="Cambria Math"/>
                  </w:rPr>
                </w:del>
              </m:ctrlPr>
            </m:fPr>
            <m:num>
              <w:del w:id="930" w:author="Gang Huang" w:date="2019-11-05T20:28:12Z">
                <m:r>
                  <w:rPr>
                    <w:rFonts w:ascii="Cambria Math" w:hAnsi="Cambria Math" w:eastAsia="Cambria Math"/>
                  </w:rPr>
                  <m:t>1</m:t>
                </m:r>
              </w:del>
              <m:ctrlPr>
                <w:del w:id="931" w:author="Gang Huang" w:date="2019-11-05T20:28:12Z">
                  <w:rPr>
                    <w:rFonts w:ascii="Cambria Math" w:hAnsi="Cambria Math" w:eastAsia="Cambria Math"/>
                  </w:rPr>
                </w:del>
              </m:ctrlPr>
            </m:num>
            <m:den>
              <w:del w:id="932" w:author="Gang Huang" w:date="2019-11-05T20:28:12Z">
                <m:r>
                  <w:rPr>
                    <w:rFonts w:ascii="Cambria Math" w:hAnsi="Cambria Math" w:eastAsia="Cambria Math"/>
                  </w:rPr>
                  <m:t>2</m:t>
                </m:r>
              </w:del>
              <m:ctrlPr>
                <w:del w:id="933" w:author="Gang Huang" w:date="2019-11-05T20:28:12Z">
                  <w:rPr>
                    <w:rFonts w:ascii="Cambria Math" w:hAnsi="Cambria Math" w:eastAsia="Cambria Math"/>
                  </w:rPr>
                </w:del>
              </m:ctrlPr>
            </m:den>
          </m:f>
          <m:func>
            <m:funcPr>
              <m:ctrlPr>
                <w:del w:id="934" w:author="Gang Huang" w:date="2019-11-05T20:28:12Z">
                  <w:rPr>
                    <w:rFonts w:ascii="Cambria Math" w:hAnsi="Cambria Math" w:eastAsia="Cambria Math"/>
                    <w:i/>
                  </w:rPr>
                </w:del>
              </m:ctrlPr>
            </m:funcPr>
            <m:fName>
              <m:sSub>
                <m:sSubPr>
                  <m:ctrlPr>
                    <w:del w:id="935" w:author="Gang Huang" w:date="2019-11-05T20:28:12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sSubPr>
                <m:e>
                  <w:del w:id="936" w:author="Gang Huang" w:date="2019-11-05T20:28:12Z">
                    <m:r>
                      <m:rPr>
                        <m:sty m:val="p"/>
                      </m:rPr>
                      <w:rPr>
                        <w:rFonts w:ascii="Cambria Math" w:hAnsi="Cambria Math" w:eastAsia="Cambria Math"/>
                      </w:rPr>
                      <m:t>log</m:t>
                    </m:r>
                  </w:del>
                  <m:ctrlPr>
                    <w:del w:id="937" w:author="Gang Huang" w:date="2019-11-05T20:28:12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e>
                <m:sub>
                  <w:del w:id="938" w:author="Gang Huang" w:date="2019-11-05T20:28:12Z">
                    <m:r>
                      <w:rPr>
                        <w:rFonts w:ascii="Cambria Math" w:hAnsi="Cambria Math" w:eastAsia="Cambria Math"/>
                      </w:rPr>
                      <m:t>2</m:t>
                    </m:r>
                  </w:del>
                  <m:ctrlPr>
                    <w:del w:id="939" w:author="Gang Huang" w:date="2019-11-05T20:28:12Z">
                      <w:rPr>
                        <w:rFonts w:ascii="Cambria Math" w:hAnsi="Cambria Math" w:eastAsia="Cambria Math"/>
                      </w:rPr>
                    </w:del>
                  </m:ctrlPr>
                </m:sub>
              </m:sSub>
              <m:ctrlPr>
                <w:del w:id="940" w:author="Gang Huang" w:date="2019-11-05T20:28:12Z">
                  <w:rPr>
                    <w:rFonts w:ascii="Cambria Math" w:hAnsi="Cambria Math" w:eastAsia="Cambria Math"/>
                    <w:i/>
                  </w:rPr>
                </w:del>
              </m:ctrlPr>
            </m:fName>
            <m:e>
              <w:del w:id="941" w:author="Gang Huang" w:date="2019-11-05T20:28:12Z">
                <m:r>
                  <w:rPr>
                    <w:rFonts w:ascii="Cambria Math" w:hAnsi="Cambria Math" w:eastAsia="Cambria Math"/>
                  </w:rPr>
                  <m:t>2</m:t>
                </m:r>
              </w:del>
              <m:ctrlPr>
                <w:del w:id="942" w:author="Gang Huang" w:date="2019-11-05T20:28:12Z">
                  <w:rPr>
                    <w:rFonts w:ascii="Cambria Math" w:hAnsi="Cambria Math"/>
                    <w:i/>
                  </w:rPr>
                </w:del>
              </m:ctrlPr>
            </m:e>
          </m:func>
          <w:del w:id="943" w:author="Gang Huang" w:date="2019-11-05T20:28:12Z">
            <m:r>
              <w:rPr>
                <w:rFonts w:ascii="Cambria Math" w:hAnsi="Cambria Math"/>
              </w:rPr>
              <m:t xml:space="preserve">=1 </m:t>
            </m:r>
          </w:del>
        </m:oMath>
      </m:oMathPara>
    </w:p>
    <w:p>
      <w:pPr>
        <w:pStyle w:val="39"/>
        <w:rPr>
          <w:del w:id="944" w:author="Gang Huang" w:date="2019-11-05T20:28:57Z"/>
        </w:rPr>
      </w:pPr>
    </w:p>
    <w:p>
      <w:pPr>
        <w:pStyle w:val="39"/>
        <w:ind w:firstLine="0" w:firstLineChars="0"/>
      </w:pPr>
      <w:r>
        <w:rPr>
          <w:rFonts w:hint="eastAsia"/>
          <w:b/>
        </w:rPr>
        <w:t>例3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求投掷一枚骰子的信息熵.</w:t>
      </w:r>
    </w:p>
    <w:p>
      <w:pPr>
        <w:pStyle w:val="39"/>
      </w:pPr>
      <w:r>
        <w:rPr>
          <w:rFonts w:hint="eastAsia"/>
        </w:rPr>
        <w:t>解: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y∈</m:t>
        </m:r>
      </m:oMath>
      <w:r>
        <w:t xml:space="preserve"> {1,2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6},</w:t>
      </w:r>
      <w:r>
        <w:rPr>
          <w:rFonts w:hint="eastAsia"/>
        </w:rPr>
        <w:t>所以,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K=6</m:t>
        </m:r>
      </m:oMath>
      <w:r>
        <w:t xml:space="preserve">. </w:t>
      </w:r>
    </w:p>
    <w:p>
      <w:pPr>
        <w:pStyle w:val="39"/>
      </w:pPr>
      <w:r>
        <w:rPr>
          <w:rFonts w:hint="eastAsia"/>
        </w:rPr>
        <w:t>骰子各面向上的概率都相等且和为1,</w:t>
      </w:r>
      <w:del w:id="945" w:author="Gang Huang" w:date="2019-11-05T20:29:17Z">
        <w:r>
          <w:rPr>
            <w:rFonts w:hint="eastAsia"/>
          </w:rPr>
          <w:delText>故</w:delText>
        </w:r>
      </w:del>
      <w:r>
        <w:rPr>
          <w:rFonts w:hint="eastAsia"/>
        </w:rPr>
        <w:t>有</w:t>
      </w:r>
      <w:del w:id="946" w:author="Gang Huang" w:date="2019-11-05T20:29:15Z">
        <w:r>
          <w:rPr>
            <w:rFonts w:hint="eastAsia"/>
          </w:rPr>
          <w:delText>:</w:delText>
        </w:r>
      </w:del>
    </w:p>
    <w:p>
      <w:pPr>
        <w:pStyle w:val="39"/>
        <w:ind w:firstLine="0" w:firstLineChars="0"/>
        <w:rPr>
          <w:del w:id="948" w:author="Gang Huang" w:date="2019-11-05T20:29:08Z"/>
        </w:rPr>
        <w:pPrChange w:id="947" w:author="Gang Huang" w:date="2019-11-05T20:29:10Z">
          <w:pPr>
            <w:pStyle w:val="39"/>
          </w:pPr>
        </w:pPrChange>
      </w:pPr>
      <m:oMathPara>
        <m:oMath>
          <w:del w:id="949" w:author="Gang Huang" w:date="2019-11-05T20:29:09Z">
            <m:r>
              <w:rPr>
                <w:rFonts w:ascii="Cambria Math" w:hAnsi="Cambria Math"/>
              </w:rPr>
              <m:t>6</m:t>
            </m:r>
          </w:del>
          <m:sSub>
            <m:sSubPr>
              <m:ctrlPr>
                <w:del w:id="950" w:author="Gang Huang" w:date="2019-11-05T20:29:09Z">
                  <w:rPr>
                    <w:rFonts w:ascii="Cambria Math" w:hAnsi="Cambria Math"/>
                    <w:i/>
                  </w:rPr>
                </w:del>
              </m:ctrlPr>
            </m:sSubPr>
            <m:e>
              <w:del w:id="951" w:author="Gang Huang" w:date="2019-11-05T20:29:09Z">
                <m:r>
                  <w:rPr>
                    <w:rFonts w:ascii="Cambria Math" w:hAnsi="Cambria Math"/>
                  </w:rPr>
                  <m:t>p</m:t>
                </m:r>
              </w:del>
              <m:ctrlPr>
                <w:del w:id="952" w:author="Gang Huang" w:date="2019-11-05T20:29:09Z">
                  <w:rPr>
                    <w:rFonts w:ascii="Cambria Math" w:hAnsi="Cambria Math"/>
                    <w:i/>
                  </w:rPr>
                </w:del>
              </m:ctrlPr>
            </m:e>
            <m:sub>
              <w:del w:id="953" w:author="Gang Huang" w:date="2019-11-05T20:29:09Z">
                <m:r>
                  <w:rPr>
                    <w:rFonts w:ascii="Cambria Math" w:hAnsi="Cambria Math"/>
                  </w:rPr>
                  <m:t>i</m:t>
                </m:r>
              </w:del>
              <m:ctrlPr>
                <w:del w:id="954" w:author="Gang Huang" w:date="2019-11-05T20:29:09Z">
                  <w:rPr>
                    <w:rFonts w:ascii="Cambria Math" w:hAnsi="Cambria Math"/>
                    <w:i/>
                  </w:rPr>
                </w:del>
              </m:ctrlPr>
            </m:sub>
          </m:sSub>
          <w:del w:id="955" w:author="Gang Huang" w:date="2019-11-05T20:29:09Z">
            <m:r>
              <w:rPr>
                <w:rFonts w:ascii="Cambria Math" w:hAnsi="Cambria Math"/>
              </w:rPr>
              <m:t>=1.</m:t>
            </m:r>
          </w:del>
        </m:oMath>
      </m:oMathPara>
    </w:p>
    <w:p>
      <w:pPr>
        <w:pStyle w:val="39"/>
        <w:ind w:firstLine="0" w:firstLineChars="0"/>
        <w:pPrChange w:id="956" w:author="Gang Huang" w:date="2019-11-05T20:29:07Z">
          <w:pPr>
            <w:pStyle w:val="39"/>
          </w:pPr>
        </w:pPrChange>
      </w:pPr>
      <w:del w:id="957" w:author="Gang Huang" w:date="2019-11-05T20:29:07Z">
        <w:r>
          <w:rPr>
            <w:rFonts w:hint="eastAsia"/>
          </w:rPr>
          <w:delText>解</w:delText>
        </w:r>
      </w:del>
      <w:del w:id="958" w:author="Gang Huang" w:date="2019-11-05T20:29:06Z">
        <w:r>
          <w:rPr>
            <w:rFonts w:hint="eastAsia"/>
          </w:rPr>
          <w:delText>得</w:delText>
        </w:r>
      </w:del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6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i=1,…</m:t>
        </m:r>
        <m:r>
          <m:rPr>
            <m:sty m:val="p"/>
          </m:rPr>
          <w:rPr>
            <w:rFonts w:hint="eastAsia"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6</m:t>
        </m:r>
        <m:r>
          <m:rPr>
            <m:sty m:val="p"/>
          </m:rPr>
          <w:rPr>
            <w:rFonts w:hint="eastAsia" w:ascii="Cambria Math" w:hAnsi="Cambria Math"/>
          </w:rPr>
          <m:t>.</m:t>
        </m:r>
      </m:oMath>
    </w:p>
    <w:p>
      <w:pPr>
        <w:pStyle w:val="39"/>
      </w:pPr>
      <w:r>
        <w:rPr>
          <w:rFonts w:hint="eastAsia"/>
        </w:rPr>
        <w:t>信息熵等于</w:t>
      </w:r>
    </w:p>
    <w:p>
      <w:pPr>
        <w:pStyle w:val="39"/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grow m:val="1"/>
              <m:ctrlPr>
                <w:rPr>
                  <w:rFonts w:ascii="Cambria Math" w:hAnsi="Cambria Math" w:eastAsia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 w:eastAsia="Cambria Math"/>
                </w:rPr>
              </m:ctrlPr>
            </m:sub>
            <m:sup>
              <m: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 w:eastAsia="Cambria Math"/>
                </w:rPr>
              </m:ctrlPr>
            </m:sup>
            <m:e>
              <m:sSub>
                <m:sSubPr>
                  <m:ctrlPr>
                    <w:rPr>
                      <w:rFonts w:ascii="Cambria Math" w:hAnsi="Cambria Math" w:eastAsia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eastAsia="Cambria Math"/>
                    </w:rPr>
                    <m:t>p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Cambria Math"/>
                    </w:rPr>
                    <m:t>k</m:t>
                  </m:r>
                  <m:ctrlPr>
                    <w:rPr>
                      <w:rFonts w:ascii="Cambria Math" w:hAnsi="Cambria Math" w:eastAsia="Cambria Math"/>
                    </w:rPr>
                  </m:ctrlPr>
                </m:sub>
              </m:sSub>
              <m:func>
                <m:funcPr>
                  <m:ctrlPr>
                    <w:rPr>
                      <w:rFonts w:ascii="Cambria Math" w:hAnsi="Cambria Math" w:eastAsia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/>
                        </w:rPr>
                        <m:t>log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Cambria Math"/>
                        </w:rPr>
                        <m:t>2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/>
                      <w:i/>
                    </w:rPr>
                  </m:ctrlPr>
                </m:fName>
                <m:e>
                  <m:sSub>
                    <m:sSubP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eastAsia="Cambria Math"/>
                        </w:rPr>
                        <m:t>p</m:t>
                      </m: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eastAsia="Cambria Math"/>
                        </w:rPr>
                        <m:t>k</m:t>
                      </m: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 w:hAnsi="Cambria Math" w:eastAsia="Cambria Math"/>
                    </w:rPr>
                    <m:t xml:space="preserve"> </m:t>
                  </m:r>
                  <m:ctrlPr>
                    <w:rPr>
                      <w:rFonts w:ascii="Cambria Math" w:hAnsi="Cambria Math" w:eastAsia="Cambria Math"/>
                      <w:i/>
                    </w:rPr>
                  </m:ctrlPr>
                </m:e>
              </m:func>
              <m:ctrlPr>
                <w:rPr>
                  <w:rFonts w:ascii="Cambria Math" w:hAnsi="Cambria Math" w:eastAsia="Cambria Math"/>
                </w:rPr>
              </m:ctrlPr>
            </m:e>
          </m:nary>
        </m:oMath>
      </m:oMathPara>
    </w:p>
    <w:p>
      <w:pPr>
        <w:pStyle w:val="39"/>
        <w:rPr>
          <w:del w:id="959" w:author="Gang Huang" w:date="2019-11-05T20:29:29Z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hint="eastAsia" w:ascii="Cambria Math" w:hAnsi="Cambria Math" w:eastAsia="MS Mincho" w:cs="MS Mincho"/>
            </w:rPr>
            <m:t>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微软雅黑" w:cs="微软雅黑"/>
                </w:rPr>
                <m:t>-</m:t>
              </m:r>
              <m:f>
                <m:fPr>
                  <m:ctrlPr>
                    <w:rPr>
                      <w:rFonts w:ascii="Cambria Math" w:hAnsi="Cambria Math" w:eastAsia="Cambria Math"/>
                    </w:rPr>
                  </m:ctrlPr>
                </m:fPr>
                <m:num>
                  <m:r>
                    <w:rPr>
                      <w:rFonts w:ascii="Cambria Math" w:hAnsi="Cambria Math" w:eastAsia="Cambria Math"/>
                    </w:rPr>
                    <m:t>1</m:t>
                  </m:r>
                  <m:ctrlPr>
                    <w:rPr>
                      <w:rFonts w:ascii="Cambria Math" w:hAnsi="Cambria Math" w:eastAsia="Cambria Math"/>
                    </w:rPr>
                  </m:ctrlPr>
                </m:num>
                <m:den>
                  <m:r>
                    <w:rPr>
                      <w:rFonts w:ascii="Cambria Math" w:hAnsi="Cambria Math" w:eastAsia="Cambria Math"/>
                    </w:rPr>
                    <m:t>6</m:t>
                  </m:r>
                  <m:ctrlPr>
                    <w:rPr>
                      <w:rFonts w:ascii="Cambria Math" w:hAnsi="Cambria Math" w:eastAsia="Cambria Math"/>
                    </w:rPr>
                  </m:ctrlPr>
                </m:den>
              </m:f>
              <m:r>
                <w:rPr>
                  <w:rFonts w:ascii="Cambria Math" w:hAnsi="Cambria Math"/>
                </w:rPr>
                <m:t>lo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9"/>
        <w:ind w:firstLine="0" w:firstLineChars="0"/>
        <w:pPrChange w:id="960" w:author="Gang Huang" w:date="2019-11-05T20:29:26Z">
          <w:pPr>
            <w:pStyle w:val="39"/>
          </w:pPr>
        </w:pPrChange>
      </w:pPr>
      <m:oMathPara>
        <m:oMathParaPr>
          <m:jc m:val="left"/>
        </m:oMathParaPr>
        <m:oMath>
          <w:del w:id="961" w:author="Gang Huang" w:date="2019-11-05T20:29:25Z">
            <m:r>
              <w:rPr>
                <w:rFonts w:ascii="Cambria Math" w:hAnsi="Cambria Math"/>
              </w:rPr>
              <m:t>=6*</m:t>
            </m:r>
          </w:del>
          <m:d>
            <m:dPr>
              <m:ctrlPr>
                <w:del w:id="962" w:author="Gang Huang" w:date="2019-11-05T20:29:25Z">
                  <w:rPr>
                    <w:rFonts w:ascii="Cambria Math" w:hAnsi="Cambria Math"/>
                    <w:i/>
                  </w:rPr>
                </w:del>
              </m:ctrlPr>
            </m:dPr>
            <m:e>
              <w:del w:id="963" w:author="Gang Huang" w:date="2019-11-05T20:29:25Z">
                <m:r>
                  <w:rPr>
                    <w:rFonts w:ascii="Cambria Math" w:hAnsi="Cambria Math"/>
                  </w:rPr>
                  <m:t>-1</m:t>
                </m:r>
              </w:del>
              <m:ctrlPr>
                <w:del w:id="964" w:author="Gang Huang" w:date="2019-11-05T20:29:25Z">
                  <w:rPr>
                    <w:rFonts w:ascii="Cambria Math" w:hAnsi="Cambria Math"/>
                    <w:i/>
                  </w:rPr>
                </w:del>
              </m:ctrlPr>
            </m:e>
          </m:d>
          <w:del w:id="965" w:author="Gang Huang" w:date="2019-11-05T20:29:25Z">
            <m:r>
              <w:rPr>
                <w:rFonts w:ascii="Cambria Math" w:hAnsi="Cambria Math"/>
              </w:rPr>
              <m:t>*</m:t>
            </m:r>
          </w:del>
          <m:d>
            <m:dPr>
              <m:ctrlPr>
                <w:del w:id="966" w:author="Gang Huang" w:date="2019-11-05T20:29:25Z">
                  <w:rPr>
                    <w:rFonts w:ascii="Cambria Math" w:hAnsi="Cambria Math"/>
                    <w:i/>
                  </w:rPr>
                </w:del>
              </m:ctrlPr>
            </m:dPr>
            <m:e>
              <w:del w:id="967" w:author="Gang Huang" w:date="2019-11-05T20:29:25Z">
                <m:r>
                  <w:rPr>
                    <w:rFonts w:ascii="Cambria Math" w:hAnsi="Cambria Math"/>
                  </w:rPr>
                  <m:t>-1</m:t>
                </m:r>
              </w:del>
              <m:ctrlPr>
                <w:del w:id="968" w:author="Gang Huang" w:date="2019-11-05T20:29:25Z">
                  <w:rPr>
                    <w:rFonts w:ascii="Cambria Math" w:hAnsi="Cambria Math"/>
                    <w:i/>
                  </w:rPr>
                </w:del>
              </m:ctrlPr>
            </m:e>
          </m:d>
          <w:del w:id="969" w:author="Gang Huang" w:date="2019-11-05T20:29:25Z">
            <m:r>
              <w:rPr>
                <w:rFonts w:ascii="Cambria Math" w:hAnsi="Cambria Math"/>
              </w:rPr>
              <m:t xml:space="preserve">* </m:t>
            </m:r>
          </w:del>
          <m:f>
            <m:fPr>
              <m:ctrlPr>
                <w:del w:id="970" w:author="Gang Huang" w:date="2019-11-05T20:29:25Z">
                  <w:rPr>
                    <w:rFonts w:ascii="Cambria Math" w:hAnsi="Cambria Math" w:eastAsia="Cambria Math"/>
                  </w:rPr>
                </w:del>
              </m:ctrlPr>
            </m:fPr>
            <m:num>
              <w:del w:id="971" w:author="Gang Huang" w:date="2019-11-05T20:29:25Z">
                <m:r>
                  <w:rPr>
                    <w:rFonts w:ascii="Cambria Math" w:hAnsi="Cambria Math" w:eastAsia="Cambria Math"/>
                  </w:rPr>
                  <m:t>1</m:t>
                </m:r>
              </w:del>
              <m:ctrlPr>
                <w:del w:id="972" w:author="Gang Huang" w:date="2019-11-05T20:29:25Z">
                  <w:rPr>
                    <w:rFonts w:ascii="Cambria Math" w:hAnsi="Cambria Math" w:eastAsia="Cambria Math"/>
                  </w:rPr>
                </w:del>
              </m:ctrlPr>
            </m:num>
            <m:den>
              <w:del w:id="973" w:author="Gang Huang" w:date="2019-11-05T20:29:25Z">
                <m:r>
                  <w:rPr>
                    <w:rFonts w:ascii="Cambria Math" w:hAnsi="Cambria Math" w:eastAsia="Cambria Math"/>
                  </w:rPr>
                  <m:t>6</m:t>
                </m:r>
              </w:del>
              <m:ctrlPr>
                <w:del w:id="974" w:author="Gang Huang" w:date="2019-11-05T20:29:25Z">
                  <w:rPr>
                    <w:rFonts w:ascii="Cambria Math" w:hAnsi="Cambria Math" w:eastAsia="Cambria Math"/>
                  </w:rPr>
                </w:del>
              </m:ctrlPr>
            </m:den>
          </m:f>
          <m:func>
            <m:funcPr>
              <m:ctrlPr>
                <w:del w:id="975" w:author="Gang Huang" w:date="2019-11-05T20:29:25Z">
                  <w:rPr>
                    <w:rFonts w:ascii="Cambria Math" w:hAnsi="Cambria Math" w:eastAsia="Cambria Math"/>
                    <w:i/>
                  </w:rPr>
                </w:del>
              </m:ctrlPr>
            </m:funcPr>
            <m:fName>
              <m:sSub>
                <m:sSubPr>
                  <m:ctrlPr>
                    <w:del w:id="976" w:author="Gang Huang" w:date="2019-11-05T20:29:25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sSubPr>
                <m:e>
                  <w:del w:id="977" w:author="Gang Huang" w:date="2019-11-05T20:29:25Z">
                    <m:r>
                      <m:rPr>
                        <m:sty m:val="p"/>
                      </m:rPr>
                      <w:rPr>
                        <w:rFonts w:ascii="Cambria Math" w:hAnsi="Cambria Math" w:eastAsia="Cambria Math"/>
                      </w:rPr>
                      <m:t>log</m:t>
                    </m:r>
                  </w:del>
                  <m:ctrlPr>
                    <w:del w:id="978" w:author="Gang Huang" w:date="2019-11-05T20:29:25Z">
                      <w:rPr>
                        <w:rFonts w:ascii="Cambria Math" w:hAnsi="Cambria Math" w:eastAsia="Cambria Math"/>
                        <w:i/>
                      </w:rPr>
                    </w:del>
                  </m:ctrlPr>
                </m:e>
                <m:sub>
                  <w:del w:id="979" w:author="Gang Huang" w:date="2019-11-05T20:29:25Z">
                    <m:r>
                      <w:rPr>
                        <w:rFonts w:ascii="Cambria Math" w:hAnsi="Cambria Math" w:eastAsia="Cambria Math"/>
                      </w:rPr>
                      <m:t>2</m:t>
                    </m:r>
                  </w:del>
                  <m:ctrlPr>
                    <w:del w:id="980" w:author="Gang Huang" w:date="2019-11-05T20:29:25Z">
                      <w:rPr>
                        <w:rFonts w:ascii="Cambria Math" w:hAnsi="Cambria Math" w:eastAsia="Cambria Math"/>
                      </w:rPr>
                    </w:del>
                  </m:ctrlPr>
                </m:sub>
              </m:sSub>
              <m:ctrlPr>
                <w:del w:id="981" w:author="Gang Huang" w:date="2019-11-05T20:29:25Z">
                  <w:rPr>
                    <w:rFonts w:ascii="Cambria Math" w:hAnsi="Cambria Math" w:eastAsia="Cambria Math"/>
                    <w:i/>
                  </w:rPr>
                </w:del>
              </m:ctrlPr>
            </m:fName>
            <m:e>
              <w:del w:id="982" w:author="Gang Huang" w:date="2019-11-05T20:29:25Z">
                <m:r>
                  <w:rPr>
                    <w:rFonts w:ascii="Cambria Math" w:hAnsi="Cambria Math" w:eastAsia="Cambria Math"/>
                  </w:rPr>
                  <m:t>6</m:t>
                </m:r>
              </w:del>
              <m:ctrlPr>
                <w:del w:id="983" w:author="Gang Huang" w:date="2019-11-05T20:29:25Z">
                  <w:rPr>
                    <w:rFonts w:ascii="Cambria Math" w:hAnsi="Cambria Math"/>
                    <w:i/>
                  </w:rPr>
                </w:del>
              </m:ctrlPr>
            </m:e>
          </m:func>
        </m:oMath>
      </m:oMathPara>
    </w:p>
    <w:p>
      <w:pPr>
        <w:pStyle w:val="39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=2.58. </m:t>
          </m:r>
        </m:oMath>
      </m:oMathPara>
    </w:p>
    <w:p>
      <w:pPr>
        <w:pStyle w:val="39"/>
      </w:pPr>
    </w:p>
    <w:p>
      <w:pPr>
        <w:pStyle w:val="39"/>
        <w:ind w:firstLine="0" w:firstLineChars="0"/>
      </w:pPr>
      <w:r>
        <w:rPr>
          <w:rFonts w:hint="eastAsia"/>
        </w:rPr>
        <w:t>总结:</w:t>
      </w:r>
    </w:p>
    <w:p>
      <w:pPr>
        <w:pStyle w:val="37"/>
      </w:pPr>
      <w:r>
        <w:rPr>
          <w:rFonts w:hint="eastAsia"/>
        </w:rPr>
        <w:t>在</w:t>
      </w:r>
      <w:r>
        <w:rPr>
          <w:rFonts w:hint="eastAsia"/>
          <w:b/>
        </w:rPr>
        <w:t>概率</w:t>
      </w:r>
      <w:r>
        <w:rPr>
          <w:rFonts w:hint="eastAsia"/>
        </w:rPr>
        <w:t>均等情况下,存在可能性越多,则信息熵越大.</w:t>
      </w:r>
    </w:p>
    <w:p>
      <w:pPr>
        <w:pStyle w:val="37"/>
      </w:pPr>
      <w:r>
        <w:rPr>
          <w:rFonts w:hint="eastAsia"/>
        </w:rPr>
        <w:t>一般地,概率分布越平均,信息熵越大;当所有概率均等时,信息熵达到最大.</w:t>
      </w:r>
    </w:p>
    <w:p>
      <w:pPr>
        <w:pStyle w:val="37"/>
        <w:numPr>
          <w:ilvl w:val="0"/>
          <w:numId w:val="0"/>
        </w:numPr>
        <w:ind w:left="562"/>
      </w:pPr>
    </w:p>
    <w:p>
      <w:pPr>
        <w:pStyle w:val="37"/>
        <w:numPr>
          <w:ilvl w:val="0"/>
          <w:numId w:val="0"/>
        </w:num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可划分为两个独立的子数据集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,则此时整个数据集</w:t>
      </w:r>
      <m:oMath>
        <m:r>
          <m:rPr>
            <m:sty m:val="p"/>
          </m:rPr>
          <w:rPr>
            <w:rFonts w:hint="eastAsia" w:ascii="Cambria Math" w:hAnsi="Cambria Math"/>
          </w:rPr>
          <m:t>D</m:t>
        </m:r>
      </m:oMath>
      <w:r>
        <w:rPr>
          <w:rFonts w:hint="eastAsia"/>
        </w:rPr>
        <w:t>的信息熵</w:t>
      </w:r>
      <m:oMath>
        <m:r>
          <m:rPr>
            <m:sty m:val="p"/>
          </m:rPr>
          <w:rPr>
            <w:rFonts w:ascii="Cambria Math" w:hAnsi="Cambria Math"/>
          </w:rPr>
          <m:t>E(D)</m:t>
        </m:r>
      </m:oMath>
      <w:r>
        <w:rPr>
          <w:rFonts w:hint="eastAsia"/>
        </w:rPr>
        <w:t>为:</w:t>
      </w:r>
    </w:p>
    <w:p>
      <w:pPr>
        <w:pStyle w:val="37"/>
        <w:numPr>
          <w:ilvl w:val="0"/>
          <w:numId w:val="0"/>
        </w:numPr>
        <w:ind w:left="562"/>
        <w:jc w:val="center"/>
      </w:pPr>
      <m:oMath>
        <m:r>
          <m:rPr>
            <m:sty m:val="p"/>
          </m:rPr>
          <w:rPr>
            <w:rFonts w:hint="eastAsia"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.</w:t>
      </w:r>
    </w:p>
    <w:p>
      <w:pPr>
        <w:pStyle w:val="37"/>
        <w:numPr>
          <w:ilvl w:val="0"/>
          <w:numId w:val="0"/>
        </w:numPr>
        <w:rPr>
          <w:rFonts w:ascii="Cambria Math" w:hAnsi="Cambria Math"/>
        </w:rPr>
      </w:pPr>
      <w:r>
        <w:rPr>
          <w:rFonts w:hint="eastAsia"/>
        </w:rPr>
        <w:t>其中,</w:t>
      </w:r>
    </w:p>
    <w:p>
      <w:pPr>
        <w:pStyle w:val="37"/>
        <w:numPr>
          <w:ilvl w:val="0"/>
          <w:numId w:val="0"/>
        </w:numPr>
      </w:pPr>
      <w:r>
        <w:rPr>
          <w:rFonts w:hint="eastAsia"/>
        </w:rPr>
        <w:t>为数据集</w:t>
      </w:r>
      <m:oMath>
        <m:r>
          <m:rPr>
            <m:sty m:val="p"/>
          </m:rPr>
          <w:rPr>
            <w:rFonts w:hint="eastAsia" w:ascii="Cambria Math" w:hAnsi="Cambria Math"/>
          </w:rPr>
          <m:t>D</m:t>
        </m:r>
      </m:oMath>
      <w:r>
        <w:rPr>
          <w:rFonts w:hint="eastAsia"/>
        </w:rPr>
        <w:t>中样本的个数,</w:t>
      </w:r>
    </w:p>
    <w:p>
      <w:pPr>
        <w:pStyle w:val="37"/>
        <w:numPr>
          <w:ilvl w:val="0"/>
          <w:numId w:val="0"/>
        </w:numPr>
      </w:pPr>
      <w:r>
        <w:rPr>
          <w:rFonts w:hint="eastAsia"/>
        </w:rPr>
        <w:t>E(D1) = - p1*log(p1) = -1 * log(1)</w:t>
      </w:r>
      <w:r>
        <w:t xml:space="preserve"> </w:t>
      </w:r>
      <m:oMath>
        <m:r>
          <m:rPr>
            <m:sty m:val="p"/>
          </m:rPr>
          <w:rPr>
            <w:rFonts w:hint="eastAsia"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|</m:t>
        </m:r>
      </m:oMath>
      <w:r>
        <w:rPr>
          <w:rFonts w:hint="eastAsia"/>
        </w:rPr>
        <w:t>为数据集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中的个数,</w:t>
      </w:r>
      <m:oMath>
        <m:r>
          <m:rPr>
            <m:sty m:val="p"/>
          </m:rPr>
          <w:rPr>
            <w:rFonts w:hint="eastAsia" w:ascii="Cambria Math" w:hAnsi="Cambria Math"/>
          </w:rPr>
          <m:t xml:space="preserve"> 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|</m:t>
        </m:r>
      </m:oMath>
      <w:r>
        <w:rPr>
          <w:rFonts w:hint="eastAsia"/>
        </w:rPr>
        <w:t>为数据集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中样本的个数.</w:t>
      </w:r>
    </w:p>
    <w:p>
      <w:pPr>
        <w:pStyle w:val="37"/>
        <w:numPr>
          <w:ilvl w:val="0"/>
          <w:numId w:val="0"/>
        </w:numPr>
      </w:pPr>
      <w:r>
        <w:rPr>
          <w:rFonts w:hint="eastAsia"/>
        </w:rPr>
        <w:t>= 0</w:t>
      </w:r>
    </w:p>
    <w:p>
      <w:pPr>
        <w:pStyle w:val="37"/>
        <w:numPr>
          <w:ilvl w:val="0"/>
          <w:numId w:val="0"/>
        </w:numPr>
      </w:pPr>
      <w:r>
        <w:rPr>
          <w:rFonts w:hint="eastAsia"/>
        </w:rPr>
        <w:t>E(D2) =  - p1*log(p1) - p2*log(p2) = - (2/3)*log(2/3) - (1/3)*log(1/3)</w:t>
      </w:r>
    </w:p>
    <w:p>
      <w:pPr>
        <w:pStyle w:val="37"/>
        <w:numPr>
          <w:ilvl w:val="0"/>
          <w:numId w:val="0"/>
        </w:numPr>
      </w:pPr>
      <w:r>
        <w:rPr>
          <w:rFonts w:hint="eastAsia"/>
        </w:rPr>
        <w:t xml:space="preserve">|D1|/|D| = 3/6 </w:t>
      </w:r>
    </w:p>
    <w:p>
      <w:pPr>
        <w:pStyle w:val="37"/>
        <w:numPr>
          <w:ilvl w:val="0"/>
          <w:numId w:val="0"/>
        </w:numPr>
      </w:pPr>
      <w:r>
        <w:rPr>
          <w:rFonts w:hint="eastAsia"/>
        </w:rPr>
        <w:t>|D2|/|D| = 3/6</w:t>
      </w:r>
    </w:p>
    <w:p>
      <w:pPr>
        <w:pStyle w:val="37"/>
        <w:numPr>
          <w:ilvl w:val="0"/>
          <w:numId w:val="0"/>
        </w:numPr>
        <w:rPr>
          <w:del w:id="984" w:author="Gang Huang" w:date="2019-11-05T20:29:59Z"/>
        </w:rPr>
      </w:pPr>
    </w:p>
    <w:p>
      <w:pPr>
        <w:pStyle w:val="37"/>
        <w:numPr>
          <w:ilvl w:val="0"/>
          <w:numId w:val="0"/>
        </w:numPr>
      </w:pPr>
      <w:del w:id="985" w:author="Gang Huang" w:date="2019-11-05T20:29:58Z">
        <w:r>
          <w:rPr>
            <w:rFonts w:hint="eastAsia"/>
          </w:rPr>
          <w:delText>问:</w:delText>
        </w:r>
      </w:del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hint="eastAsia" w:ascii="Cambria Math" w:hAnsi="Cambria Math"/>
          </w:rPr>
          <m:t>?</m:t>
        </m:r>
      </m:oMath>
      <w:del w:id="986" w:author="Gang Huang" w:date="2019-11-05T20:29:55Z">
        <w:r>
          <w:rPr/>
          <w:delText xml:space="preserve"> </w:delText>
        </w:r>
      </w:del>
      <w:del w:id="987" w:author="Gang Huang" w:date="2019-11-05T20:29:55Z">
        <w:r>
          <w:rPr>
            <w:rFonts w:hint="eastAsia"/>
          </w:rPr>
          <w:delText>是的</w:delText>
        </w:r>
      </w:del>
      <w:del w:id="988" w:author="Gang Huang" w:date="2019-11-05T20:29:53Z">
        <w:r>
          <w:rPr>
            <w:rFonts w:hint="eastAsia"/>
          </w:rPr>
          <w:delText>.</w:delText>
        </w:r>
      </w:del>
    </w:p>
    <w:p>
      <w:pPr>
        <w:pStyle w:val="37"/>
        <w:numPr>
          <w:ilvl w:val="0"/>
          <w:numId w:val="0"/>
        </w:numPr>
      </w:pPr>
      <w:r>
        <w:rPr>
          <w:rFonts w:hint="eastAsia"/>
        </w:rPr>
        <w:t xml:space="preserve"> </w:t>
      </w:r>
    </w:p>
    <w:p>
      <w:pPr>
        <w:pStyle w:val="37"/>
        <w:numPr>
          <w:ilvl w:val="0"/>
          <w:numId w:val="0"/>
        </w:numPr>
      </w:pPr>
      <w:r>
        <w:rPr>
          <w:rFonts w:hint="eastAsia"/>
        </w:rPr>
        <w:t>例4.</w:t>
      </w:r>
      <w:r>
        <w:t xml:space="preserve"> </w:t>
      </w:r>
      <w:r>
        <w:rPr>
          <w:rFonts w:hint="eastAsia"/>
        </w:rPr>
        <w:t>投掷一枚骰子.</w:t>
      </w:r>
      <w:r>
        <w:t xml:space="preserve"> </w:t>
      </w:r>
      <w:r>
        <w:rPr>
          <w:rFonts w:hint="eastAsia"/>
        </w:rPr>
        <w:t>将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按</w:t>
      </w:r>
      <w:r>
        <w:t>”</w:t>
      </w:r>
      <w:r>
        <w:rPr>
          <w:rFonts w:hint="eastAsia"/>
        </w:rPr>
        <w:t>朝上的面的点数是否为奇数</w:t>
      </w:r>
      <w:r>
        <w:t>”</w:t>
      </w:r>
      <w:r>
        <w:rPr>
          <w:rFonts w:hint="eastAsia"/>
        </w:rPr>
        <w:t>划分为两个独立的</w:t>
      </w:r>
      <w:r>
        <w:rPr>
          <w:rFonts w:hint="eastAsia"/>
          <w:b/>
        </w:rPr>
        <w:t>子数据集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求整个数据集</w:t>
      </w:r>
      <m:oMath>
        <m:r>
          <m:rPr>
            <m:sty m:val="p"/>
          </m:rPr>
          <w:rPr>
            <w:rFonts w:hint="eastAsia" w:ascii="Cambria Math" w:hAnsi="Cambria Math"/>
          </w:rPr>
          <m:t>D</m:t>
        </m:r>
      </m:oMath>
      <w:r>
        <w:rPr>
          <w:rFonts w:hint="eastAsia"/>
        </w:rPr>
        <w:t>的信息熵.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:    y={1,3,5}</m:t>
        </m:r>
      </m:oMath>
      <w:r>
        <w:rPr>
          <w:rFonts w:hint="eastAsia"/>
        </w:rPr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 xml:space="preserve"> :  y={2,4,6}</m:t>
        </m:r>
      </m:oMath>
    </w:p>
    <w:p>
      <w:pPr>
        <w:pStyle w:val="37"/>
        <w:numPr>
          <w:ilvl w:val="0"/>
          <w:numId w:val="0"/>
        </w:numPr>
      </w:pPr>
      <w:r>
        <w:rPr>
          <w:rFonts w:hint="eastAsia"/>
        </w:rPr>
        <w:t>解:</w:t>
      </w:r>
    </w:p>
    <w:p>
      <w:pPr>
        <w:pStyle w:val="37"/>
        <w:numPr>
          <w:ilvl w:val="0"/>
          <w:numId w:val="0"/>
        </w:numPr>
        <w:ind w:left="562"/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37"/>
        <w:numPr>
          <w:ilvl w:val="0"/>
          <w:numId w:val="0"/>
        </w:numPr>
        <w:ind w:left="562"/>
      </w:pPr>
      <m:oMathPara>
        <m:oMathParaPr>
          <m:jc m:val="left"/>
        </m:oMathParaPr>
        <m:oMath>
          <m:r>
            <m:rPr>
              <m:sty m:val="p"/>
            </m:rP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den>
          </m:f>
          <m:r>
            <w:rPr>
              <w:rFonts w:hint="eastAsia" w:ascii="Cambria Math" w:hAnsi="Cambria Math" w:eastAsia="MS Mincho" w:cs="MS Mincho"/>
            </w:rPr>
            <m:t>*</m:t>
          </m:r>
          <m:r>
            <w:rPr>
              <w:rFonts w:ascii="Cambria Math" w:hAnsi="Cambria Math"/>
            </w:rPr>
            <m:t>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hint="eastAsia" w:ascii="Cambria Math" w:hAnsi="Cambria Math" w:eastAsia="微软雅黑" w:cs="微软雅黑"/>
                </w:rPr>
                <m:t>-</m:t>
              </m:r>
              <m:f>
                <m:fPr>
                  <m:ctrlPr>
                    <w:rPr>
                      <w:rFonts w:ascii="Cambria Math" w:hAnsi="微软雅黑" w:eastAsia="微软雅黑" w:cs="微软雅黑"/>
                      <w:i/>
                    </w:rPr>
                  </m:ctrlPr>
                </m:fPr>
                <m:num>
                  <m:r>
                    <w:rPr>
                      <w:rFonts w:ascii="Cambria Math" w:hAnsi="微软雅黑" w:eastAsia="微软雅黑" w:cs="微软雅黑"/>
                    </w:rPr>
                    <m:t>1</m:t>
                  </m:r>
                  <m:ctrlPr>
                    <w:rPr>
                      <w:rFonts w:ascii="Cambria Math" w:hAnsi="Cambria Math" w:eastAsia="微软雅黑" w:cs="微软雅黑"/>
                      <w:i/>
                    </w:rPr>
                  </m:ctrlPr>
                </m:num>
                <m:den>
                  <m:r>
                    <w:rPr>
                      <w:rFonts w:ascii="Cambria Math" w:hAnsi="微软雅黑" w:eastAsia="微软雅黑" w:cs="微软雅黑"/>
                    </w:rPr>
                    <m:t>3</m:t>
                  </m:r>
                  <m:ctrlPr>
                    <w:rPr>
                      <w:rFonts w:ascii="Cambria Math" w:hAnsi="微软雅黑" w:eastAsia="微软雅黑" w:cs="微软雅黑"/>
                      <w:i/>
                    </w:rPr>
                  </m:ctrlP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 w:eastAsia="微软雅黑" w:cs="微软雅黑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eastAsia="微软雅黑" w:cs="微软雅黑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eastAsia="微软雅黑" w:cs="微软雅黑"/>
                        </w:rPr>
                        <m:t>1</m:t>
                      </m:r>
                      <m:ctrlPr>
                        <w:rPr>
                          <w:rFonts w:ascii="Cambria Math" w:hAnsi="Cambria Math" w:eastAsia="微软雅黑" w:cs="微软雅黑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eastAsia="微软雅黑" w:cs="微软雅黑"/>
                        </w:rPr>
                        <m:t>3</m:t>
                      </m:r>
                      <m:ctrlPr>
                        <w:rPr>
                          <w:rFonts w:ascii="Cambria Math" w:hAnsi="Cambria Math" w:eastAsia="微软雅黑" w:cs="微软雅黑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*3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7"/>
        <w:numPr>
          <w:ilvl w:val="0"/>
          <w:numId w:val="0"/>
        </w:numPr>
        <w:ind w:left="562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1.58</m:t>
          </m:r>
        </m:oMath>
      </m:oMathPara>
    </w:p>
    <w:p>
      <w:pPr>
        <w:pStyle w:val="37"/>
        <w:numPr>
          <w:ilvl w:val="0"/>
          <w:numId w:val="0"/>
        </w:numPr>
        <w:ind w:left="562"/>
      </w:pPr>
    </w:p>
    <w:p>
      <w:pPr>
        <w:pStyle w:val="37"/>
        <w:numPr>
          <w:ilvl w:val="0"/>
          <w:numId w:val="0"/>
        </w:numPr>
        <w:ind w:left="562"/>
      </w:pPr>
      <w:r>
        <w:rPr>
          <w:rFonts w:hint="eastAsia"/>
        </w:rPr>
        <w:t>2</w:t>
      </w:r>
      <w:r>
        <w:t>.58 -1.58 = 1.00</w:t>
      </w:r>
    </w:p>
    <w:p>
      <w:pPr>
        <w:pStyle w:val="37"/>
        <w:numPr>
          <w:ilvl w:val="0"/>
          <w:numId w:val="0"/>
        </w:numPr>
      </w:pPr>
    </w:p>
    <w:p>
      <w:pPr>
        <w:pStyle w:val="39"/>
        <w:ind w:firstLine="0" w:firstLineChars="0"/>
      </w:pPr>
      <w:r>
        <w:rPr>
          <w:rFonts w:hint="eastAsia"/>
        </w:rPr>
        <w:t>总结:</w:t>
      </w:r>
      <w:r>
        <w:t xml:space="preserve"> </w:t>
      </w:r>
      <w:r>
        <w:rPr>
          <w:rFonts w:hint="eastAsia"/>
        </w:rPr>
        <w:t>划分后,数据集D的信息熵比划分前少了!</w:t>
      </w:r>
    </w:p>
    <w:p>
      <w:pPr>
        <w:pStyle w:val="39"/>
        <w:ind w:firstLine="0" w:firstLineChars="0"/>
        <w:rPr>
          <w:del w:id="989" w:author="Gang Huang" w:date="2019-11-05T20:30:38Z"/>
        </w:rPr>
      </w:pPr>
    </w:p>
    <w:p>
      <w:pPr>
        <w:pStyle w:val="39"/>
        <w:ind w:firstLine="0" w:firstLineChars="0"/>
      </w:pPr>
    </w:p>
    <w:p>
      <w:pPr>
        <w:pStyle w:val="37"/>
        <w:numPr>
          <w:ilvl w:val="0"/>
          <w:numId w:val="0"/>
        </w:numPr>
        <w:rPr>
          <w:rFonts w:hAnsi="Times New Roman"/>
        </w:rPr>
      </w:pPr>
      <w:r>
        <w:rPr>
          <w:rFonts w:hint="eastAsia" w:hAnsi="Times New Roman"/>
        </w:rPr>
        <w:t>练习:</w:t>
      </w:r>
      <w:r>
        <w:rPr>
          <w:rFonts w:hAnsi="Times New Roman"/>
        </w:rPr>
        <w:t xml:space="preserve"> </w:t>
      </w:r>
    </w:p>
    <w:p>
      <w:pPr>
        <w:pStyle w:val="37"/>
        <w:numPr>
          <w:ilvl w:val="0"/>
          <w:numId w:val="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:    y={1,</m:t>
        </m:r>
        <m:r>
          <w:rPr>
            <w:rFonts w:hint="eastAsia" w:ascii="Cambria Math" w:hAnsi="Cambria Math"/>
          </w:rPr>
          <m:t>2</m:t>
        </m:r>
        <m:r>
          <w:rPr>
            <w:rFonts w:ascii="Cambria Math" w:hAnsi="Cambria Math"/>
          </w:rPr>
          <m:t>}</m:t>
        </m:r>
      </m:oMath>
      <w:r>
        <w:rPr>
          <w:rFonts w:hint="eastAsia"/>
        </w:rPr>
        <w:t>;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 xml:space="preserve"> :  y={</m:t>
        </m:r>
        <m:r>
          <w:rPr>
            <w:rFonts w:hint="eastAsia" w:ascii="Cambria Math" w:hAnsi="Cambria Math"/>
          </w:rPr>
          <m:t>3</m:t>
        </m:r>
        <m:r>
          <w:rPr>
            <w:rFonts w:ascii="Cambria Math" w:hAnsi="Cambria Math"/>
          </w:rPr>
          <m:t>,4,</m:t>
        </m:r>
        <m:r>
          <w:rPr>
            <w:rFonts w:hint="eastAsia" w:ascii="Cambria Math" w:hAnsi="Cambria Math"/>
          </w:rPr>
          <m:t>5,</m:t>
        </m:r>
        <m:r>
          <w:rPr>
            <w:rFonts w:ascii="Cambria Math" w:hAnsi="Cambria Math"/>
          </w:rPr>
          <m:t>6}</m:t>
        </m:r>
      </m:oMath>
      <w:r>
        <w:rPr>
          <w:rFonts w:hint="eastAsia"/>
        </w:rPr>
        <w:t xml:space="preserve"> .求信息熵.</w:t>
      </w:r>
    </w:p>
    <w:p>
      <w:pPr>
        <w:pStyle w:val="37"/>
        <w:numPr>
          <w:ilvl w:val="0"/>
          <w:numId w:val="0"/>
        </w:numPr>
        <w:ind w:left="562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hint="eastAsia"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hint="eastAsia"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hint="eastAsia"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>
      <w:pPr>
        <w:pStyle w:val="37"/>
        <w:numPr>
          <w:ilvl w:val="0"/>
          <w:numId w:val="0"/>
        </w:num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 - log0.5=1</m:t>
          </m:r>
        </m:oMath>
      </m:oMathPara>
    </w:p>
    <w:p>
      <w:pPr>
        <w:pStyle w:val="37"/>
        <w:numPr>
          <w:ilvl w:val="0"/>
          <w:numId w:val="0"/>
        </w:num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=-4*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*2*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 -2*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=2 </m:t>
          </m:r>
        </m:oMath>
      </m:oMathPara>
    </w:p>
    <w:p>
      <w:pPr>
        <w:pStyle w:val="37"/>
        <w:numPr>
          <w:ilvl w:val="0"/>
          <w:numId w:val="0"/>
        </w:num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*1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*2=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 xml:space="preserve">=1.67 </m:t>
          </m:r>
        </m:oMath>
      </m:oMathPara>
    </w:p>
    <w:p>
      <w:pPr>
        <w:pStyle w:val="37"/>
        <w:numPr>
          <w:ilvl w:val="0"/>
          <w:numId w:val="0"/>
        </w:numPr>
      </w:pPr>
      <w:r>
        <w:rPr>
          <w:rFonts w:hint="eastAsia"/>
        </w:rPr>
        <w:t>2</w:t>
      </w:r>
      <w:r>
        <w:t xml:space="preserve">.58 -1.67 = 0.91 </w:t>
      </w:r>
    </w:p>
    <w:p>
      <w:pPr>
        <w:pStyle w:val="39"/>
        <w:ind w:firstLine="0" w:firstLineChars="0"/>
      </w:pPr>
    </w:p>
    <w:p>
      <w:pPr>
        <w:pStyle w:val="39"/>
        <w:ind w:firstLine="0" w:firstLineChars="0"/>
      </w:pPr>
      <w:r>
        <w:rPr>
          <w:rFonts w:hint="eastAsia"/>
        </w:rPr>
        <w:t>将给定数据集D按照特征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的值划分后,定义</w:t>
      </w:r>
      <w:r>
        <w:rPr>
          <w:rFonts w:hint="eastAsia"/>
          <w:b/>
        </w:rPr>
        <w:t>信息增益</w:t>
      </w:r>
      <w:r>
        <w:rPr>
          <w:rFonts w:hint="eastAsia"/>
        </w:rPr>
        <w:t xml:space="preserve"> </w:t>
      </w:r>
      <w:r>
        <w:t>(Information Gain)</w:t>
      </w:r>
      <w:r>
        <w:rPr>
          <w:rFonts w:hint="eastAsia"/>
        </w:rPr>
        <w:t>为</w:t>
      </w:r>
    </w:p>
    <w:p>
      <w:pPr>
        <w:pStyle w:val="39"/>
        <w:ind w:firstLine="0" w:firstLineChars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D,A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ctrlPr>
                <w:rPr>
                  <w:rFonts w:ascii="Cambria Math" w:hAnsi="Cambria Math"/>
                </w:rPr>
              </m:ctrlP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>
      <w:pPr>
        <w:pStyle w:val="39"/>
        <w:ind w:firstLine="0" w:firstLineChars="0"/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'</m:t>
            </m:r>
            <m:ctrlPr>
              <w:rPr>
                <w:rFonts w:ascii="Cambria Math" w:hAnsi="Cambria Math"/>
                <w:i/>
              </w:rPr>
            </m:ctrlP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eastAsia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 w:eastAsia="Cambria Math"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 w:eastAsia="Cambria Math"/>
              </w:rPr>
            </m:ctrlPr>
          </m:sup>
          <m:e>
            <m:func>
              <m:funcPr>
                <m:ctrlPr>
                  <w:rPr>
                    <w:rFonts w:ascii="Cambria Math" w:hAnsi="Cambria Math" w:eastAsia="Cambria Math"/>
                    <w:i/>
                  </w:rPr>
                </m:ctrlPr>
              </m:funcPr>
              <m:fNam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hint="eastAsia"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 w:eastAsia="Cambria Math"/>
                    <w:i/>
                  </w:rPr>
                </m:ctrlPr>
              </m:fName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 w:eastAsia="Cambria Math"/>
                    <w:i/>
                  </w:rPr>
                </m:ctrlPr>
              </m:e>
            </m:func>
            <m:ctrlPr>
              <w:rPr>
                <w:rFonts w:ascii="Cambria Math" w:hAnsi="Cambria Math" w:eastAsia="Cambria Math"/>
              </w:rPr>
            </m:ctrlPr>
          </m:e>
        </m:nary>
      </m:oMath>
      <w:r>
        <w:rPr>
          <w:rFonts w:hint="eastAsia"/>
        </w:rPr>
        <w:t>,</w:t>
      </w:r>
    </w:p>
    <w:p>
      <w:pPr>
        <w:pStyle w:val="39"/>
        <w:ind w:firstLine="0" w:firstLineChars="0"/>
      </w:pPr>
      <w:r>
        <w:rPr>
          <w:rFonts w:hint="eastAsia"/>
        </w:rPr>
        <w:t>其中,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|D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hint="eastAsia" w:ascii="Cambria Math" w:hAnsi="Cambria Math"/>
          </w:rPr>
          <m:t>|</m:t>
        </m:r>
      </m:oMath>
      <w:r>
        <w:rPr>
          <w:rFonts w:hint="eastAsia"/>
        </w:rPr>
        <w:t>表示属于第</w:t>
      </w:r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>类的样本的个数.</w:t>
      </w:r>
    </w:p>
    <w:p>
      <w:pPr>
        <w:pStyle w:val="39"/>
        <w:ind w:firstLine="0" w:firstLineChars="0"/>
      </w:pPr>
      <w:r>
        <w:rPr>
          <w:rFonts w:hint="eastAsia"/>
        </w:rPr>
        <w:t>可将信息增益率作为划分数据集的一种方法.通常,在选择数据划分的标准时,我们要选使信息增益最大的划分.</w:t>
      </w:r>
    </w:p>
    <w:p>
      <w:pPr>
        <w:pStyle w:val="39"/>
        <w:ind w:firstLine="0" w:firstLineChars="0"/>
      </w:pPr>
    </w:p>
    <w:p>
      <w:pPr>
        <w:pStyle w:val="39"/>
        <w:ind w:firstLineChars="0"/>
      </w:pPr>
      <w:r>
        <w:rPr>
          <w:rFonts w:hint="eastAsia"/>
        </w:rPr>
        <w:t>对于给定数据集D,定义</w:t>
      </w:r>
      <w:r>
        <w:rPr>
          <w:rFonts w:hint="eastAsia"/>
          <w:b/>
        </w:rPr>
        <w:t>信息增益率</w:t>
      </w:r>
      <w:r>
        <w:rPr>
          <w:rFonts w:hint="eastAsia"/>
        </w:rPr>
        <w:t xml:space="preserve"> </w:t>
      </w:r>
      <w:r>
        <w:t>(Information Gain Ratio)</w:t>
      </w:r>
      <w:r>
        <w:rPr>
          <w:rFonts w:hint="eastAsia"/>
        </w:rPr>
        <w:t>为</w:t>
      </w:r>
    </w:p>
    <w:p>
      <w:pPr>
        <w:pStyle w:val="39"/>
        <w:ind w:firstLine="0" w:firstLineChars="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GR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D,A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=G(D,A)/IV(A),</m:t>
          </m:r>
        </m:oMath>
      </m:oMathPara>
    </w:p>
    <w:p>
      <w:pPr>
        <w:pStyle w:val="39"/>
        <w:ind w:firstLine="0" w:firstLineChars="0"/>
      </w:pPr>
      <w:r>
        <w:rPr>
          <w:rFonts w:hint="eastAsia"/>
        </w:rPr>
        <w:t>其中,</w:t>
      </w:r>
      <m:oMath>
        <m:r>
          <m:rPr>
            <m:sty m:val="p"/>
          </m:rPr>
          <w:rPr>
            <w:rFonts w:ascii="Cambria Math" w:hAnsi="Cambria Math"/>
          </w:rPr>
          <m:t>IV(A)</m:t>
        </m:r>
      </m:oMath>
      <w:r>
        <w:rPr>
          <w:rFonts w:hint="eastAsia"/>
        </w:rPr>
        <w:t>称为特征A的</w:t>
      </w:r>
      <w:r>
        <w:rPr>
          <w:rFonts w:hint="eastAsia"/>
          <w:b/>
        </w:rPr>
        <w:t>固有值</w:t>
      </w:r>
      <w:r>
        <w:rPr>
          <w:rFonts w:hint="eastAsia"/>
        </w:rPr>
        <w:t>(Intrinsic</w:t>
      </w:r>
      <w:r>
        <w:t xml:space="preserve"> </w:t>
      </w:r>
      <w:r>
        <w:rPr>
          <w:rFonts w:hint="eastAsia"/>
        </w:rPr>
        <w:t>Value):</w:t>
      </w:r>
    </w:p>
    <w:p>
      <w:pPr>
        <w:pStyle w:val="39"/>
        <w:ind w:firstLine="0"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IV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grow m:val="1"/>
              <m:ctrlPr>
                <w:rPr>
                  <w:rFonts w:ascii="Cambria Math" w:hAnsi="Cambria Math" w:eastAsia="Cambria Math"/>
                </w:rPr>
              </m:ctrlPr>
            </m:naryPr>
            <m:sub>
              <m:r>
                <w:rPr>
                  <w:rFonts w:ascii="Cambria Math" w:hAnsi="Cambria Math"/>
                </w:rPr>
                <m:t>p=1</m:t>
              </m:r>
              <m:ctrlPr>
                <w:rPr>
                  <w:rFonts w:ascii="Cambria Math" w:hAnsi="Cambria Math" w:eastAsia="Cambria Math"/>
                </w:rPr>
              </m:ctrlPr>
            </m:sub>
            <m:sup>
              <m:r>
                <w:rPr>
                  <w:rFonts w:ascii="Cambria Math" w:hAnsi="Cambria Math"/>
                </w:rPr>
                <m:t>P</m:t>
              </m:r>
              <m:ctrlPr>
                <w:rPr>
                  <w:rFonts w:ascii="Cambria Math" w:hAnsi="Cambria Math" w:eastAsia="Cambria Math"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eastAsia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 w:eastAsia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eastAsia="Cambria Math"/>
                            </w:rPr>
                            <m:t>p</m:t>
                          </m:r>
                          <m:ctrlPr>
                            <w:rPr>
                              <w:rFonts w:ascii="Cambria Math" w:hAnsi="Cambria Math" w:eastAsia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eastAsia="Cambria Math"/>
                        </w:rPr>
                        <m:t>D</m:t>
                      </m: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/>
                      <w:i/>
                    </w:rPr>
                  </m:ctrlPr>
                </m:den>
              </m:f>
              <m:r>
                <w:rPr>
                  <w:rFonts w:ascii="Cambria Math" w:hAnsi="Cambria Math" w:eastAsia="Cambria Math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 w:eastAsia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eastAsia="Cambria Math"/>
                        </w:rPr>
                        <m:t>log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 w:eastAsia="Cambria Math"/>
                        </w:rPr>
                        <m:t>2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sub>
                  </m:sSub>
                  <m:ctrlPr>
                    <w:rPr>
                      <w:rFonts w:ascii="Cambria Math" w:hAnsi="Cambria Math" w:eastAsia="Cambria Math"/>
                      <w:i/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eastAsia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eastAsia="Cambria Math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 w:eastAsia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eastAsia="Cambria Math"/>
                                </w:rPr>
                                <m:t>p</m:t>
                              </m:r>
                              <m:ctrlPr>
                                <w:rPr>
                                  <w:rFonts w:ascii="Cambria Math" w:hAnsi="Cambria Math" w:eastAsia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eastAsia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eastAsia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 w:eastAsia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den>
                  </m:f>
                  <m:r>
                    <w:rPr>
                      <w:rFonts w:ascii="Cambria Math" w:hAnsi="Cambria Math" w:eastAsia="Cambria Math"/>
                    </w:rPr>
                    <m:t xml:space="preserve"> </m:t>
                  </m:r>
                  <m:ctrlPr>
                    <w:rPr>
                      <w:rFonts w:ascii="Cambria Math" w:hAnsi="Cambria Math" w:eastAsia="Cambria Math"/>
                      <w:i/>
                    </w:rPr>
                  </m:ctrlPr>
                </m:e>
              </m:func>
              <m:ctrlPr>
                <w:rPr>
                  <w:rFonts w:ascii="Cambria Math" w:hAnsi="Cambria Math" w:eastAsia="Cambria Math"/>
                </w:rPr>
              </m:ctrlPr>
            </m:e>
          </m:nary>
          <m:r>
            <m:rPr>
              <m:sty m:val="p"/>
            </m:rPr>
            <w:rPr>
              <w:rFonts w:hint="eastAsia" w:ascii="Cambria Math" w:hAnsi="Cambria Math"/>
            </w:rPr>
            <m:t>.</m:t>
          </m:r>
        </m:oMath>
      </m:oMathPara>
    </w:p>
    <w:p>
      <w:pPr>
        <w:pStyle w:val="39"/>
        <w:ind w:firstLine="0" w:firstLineChars="0"/>
      </w:pPr>
      <w:r>
        <w:rPr>
          <w:rFonts w:hint="eastAsia"/>
        </w:rPr>
        <w:t>也可将信息增益率作为划分数据集的一种方法.</w:t>
      </w:r>
    </w:p>
    <w:p>
      <w:pPr>
        <w:pStyle w:val="39"/>
        <w:ind w:firstLine="0" w:firstLineChars="0"/>
      </w:pPr>
    </w:p>
    <w:p>
      <w:pPr>
        <w:pStyle w:val="39"/>
        <w:ind w:firstLineChars="0"/>
      </w:pPr>
      <w:r>
        <w:rPr>
          <w:rFonts w:hint="eastAsia"/>
        </w:rPr>
        <w:t>与信息熵类似,对于有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个分类的数据集</w:t>
      </w:r>
      <m:oMath>
        <m:r>
          <m:rPr>
            <m:sty m:val="p"/>
          </m:rPr>
          <w:rPr>
            <w:rFonts w:ascii="Cambria Math" w:hAnsi="Cambria Math"/>
          </w:rPr>
          <m:t>D,</m:t>
        </m:r>
      </m:oMath>
      <w:r>
        <w:rPr>
          <w:rFonts w:hint="eastAsia"/>
        </w:rPr>
        <w:t xml:space="preserve"> 样本属于第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个类的概率为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,定义</w:t>
      </w:r>
      <w:r>
        <w:rPr>
          <w:rFonts w:hint="eastAsia"/>
          <w:b/>
        </w:rPr>
        <w:t>基尼指数</w:t>
      </w:r>
      <w:r>
        <w:rPr>
          <w:rFonts w:hint="eastAsia"/>
        </w:rPr>
        <w:t>为</w:t>
      </w:r>
    </w:p>
    <w:p>
      <w:pPr>
        <w:pStyle w:val="39"/>
        <w:ind w:firstLine="0" w:firstLineChars="0"/>
        <w:jc w:val="center"/>
      </w:pPr>
      <m:oMath>
        <m:r>
          <m:rPr>
            <m:sty m:val="p"/>
          </m:rPr>
          <w:rPr>
            <w:rFonts w:hint="eastAsia" w:ascii="Cambria Math" w:hAnsi="Cambria Math"/>
          </w:rPr>
          <m:t>Gini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eastAsia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  <m:ctrlPr>
              <w:rPr>
                <w:rFonts w:ascii="Cambria Math" w:hAnsi="Cambria Math" w:eastAsia="Cambria Math"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 w:eastAsia="Cambria Math"/>
              </w:rPr>
            </m:ctrlPr>
          </m:sup>
          <m:e>
            <m:sSub>
              <m:sSubPr>
                <m:ctrlPr>
                  <w:rPr>
                    <w:rFonts w:ascii="Cambria Math" w:hAnsi="Cambria Math" w:eastAsia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eastAsia="Cambria Math"/>
                  </w:rPr>
                  <m:t>p</m:t>
                </m:r>
                <m:ctrlPr>
                  <w:rPr>
                    <w:rFonts w:ascii="Cambria Math" w:hAnsi="Cambria Math" w:eastAsia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Cambria Math"/>
                  </w:rPr>
                  <m:t>k</m:t>
                </m:r>
                <m:ctrlPr>
                  <w:rPr>
                    <w:rFonts w:ascii="Cambria Math" w:hAnsi="Cambria Math" w:eastAsia="Cambria Math"/>
                  </w:rPr>
                </m:ctrlPr>
              </m:sub>
            </m:sSub>
            <m:func>
              <m:funcPr>
                <m:ctrlPr>
                  <w:rPr>
                    <w:rFonts w:ascii="Cambria Math" w:hAnsi="Cambria Math" w:eastAsia="Cambria Math"/>
                    <w:i/>
                  </w:rPr>
                </m:ctrlPr>
              </m:funcPr>
              <m:fName>
                <m:r>
                  <w:rPr>
                    <w:rFonts w:ascii="Cambria Math" w:hAnsi="Cambria Math" w:eastAsia="Cambria Math"/>
                  </w:rPr>
                  <m:t>(1-</m:t>
                </m:r>
                <m:ctrlPr>
                  <w:rPr>
                    <w:rFonts w:ascii="Cambria Math" w:hAnsi="Cambria Math" w:eastAsia="Cambria Math"/>
                    <w:i/>
                  </w:rPr>
                </m:ctrlPr>
              </m:fName>
              <m:e>
                <m:sSub>
                  <m:sSubPr>
                    <m:ctrlPr>
                      <w:rPr>
                        <w:rFonts w:ascii="Cambria Math" w:hAnsi="Cambria Math" w:eastAsia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/>
                      </w:rPr>
                      <m:t>p</m:t>
                    </m:r>
                    <m:ctrlPr>
                      <w:rPr>
                        <w:rFonts w:ascii="Cambria Math" w:hAnsi="Cambria Math" w:eastAsia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eastAsia="Cambria Math"/>
                      </w:rPr>
                      <m:t>k</m:t>
                    </m:r>
                    <m:ctrlPr>
                      <w:rPr>
                        <w:rFonts w:ascii="Cambria Math" w:hAnsi="Cambria Math" w:eastAsia="Cambria Math"/>
                        <w:i/>
                      </w:rPr>
                    </m:ctrlPr>
                  </m:sub>
                </m:sSub>
                <m:r>
                  <w:rPr>
                    <w:rFonts w:ascii="Cambria Math" w:hAnsi="Cambria Math" w:eastAsia="Cambria Math"/>
                  </w:rPr>
                  <m:t>)=1-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eastAsia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 w:eastAsia="Cambria Math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 w:eastAsia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/>
                          </w:rPr>
                          <m:t>p</m:t>
                        </m:r>
                        <m:ctrlPr>
                          <w:rPr>
                            <w:rFonts w:ascii="Cambria Math" w:hAnsi="Cambria Math" w:eastAsia="Cambria Math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/>
                          </w:rPr>
                          <m:t>k</m:t>
                        </m:r>
                        <m:ctrlPr>
                          <w:rPr>
                            <w:rFonts w:ascii="Cambria Math" w:hAnsi="Cambria Math" w:eastAsia="Cambria Math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eastAsia="Cambria Math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/>
                            <w:i/>
                          </w:rPr>
                        </m:ctrlPr>
                      </m:sup>
                    </m:sSubSup>
                    <m:ctrlPr>
                      <w:rPr>
                        <w:rFonts w:ascii="Cambria Math" w:hAnsi="Cambria Math" w:eastAsia="Cambria Math"/>
                      </w:rPr>
                    </m:ctrlPr>
                  </m:e>
                </m:nary>
                <m:r>
                  <w:rPr>
                    <w:rFonts w:ascii="Cambria Math" w:hAnsi="Cambria Math" w:eastAsia="Cambria Math"/>
                  </w:rPr>
                  <m:t xml:space="preserve"> </m:t>
                </m:r>
                <m:ctrlPr>
                  <w:rPr>
                    <w:rFonts w:ascii="Cambria Math" w:hAnsi="Cambria Math" w:eastAsia="Cambria Math"/>
                    <w:i/>
                  </w:rPr>
                </m:ctrlPr>
              </m:e>
            </m:func>
            <m:ctrlPr>
              <w:rPr>
                <w:rFonts w:ascii="Cambria Math" w:hAnsi="Cambria Math" w:eastAsia="Cambria Math"/>
              </w:rPr>
            </m:ctrlPr>
          </m:e>
        </m:nary>
      </m:oMath>
      <w:r>
        <w:rPr>
          <w:rFonts w:hint="eastAsia"/>
        </w:rPr>
        <w:t>.</w:t>
      </w:r>
    </w:p>
    <w:p>
      <w:pPr>
        <w:pStyle w:val="37"/>
        <w:numPr>
          <w:ilvl w:val="0"/>
          <w:numId w:val="0"/>
        </w:num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D</m:t>
        </m:r>
      </m:oMath>
      <w:r>
        <w:rPr>
          <w:rFonts w:hint="eastAsia"/>
        </w:rPr>
        <w:t>可划分为两个独立的子数据集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,则此时整个数据集</w:t>
      </w:r>
      <m:oMath>
        <m:r>
          <m:rPr>
            <m:sty m:val="p"/>
          </m:rPr>
          <w:rPr>
            <w:rFonts w:hint="eastAsia" w:ascii="Cambria Math" w:hAnsi="Cambria Math"/>
          </w:rPr>
          <m:t>D</m:t>
        </m:r>
      </m:oMath>
      <w:r>
        <w:rPr>
          <w:rFonts w:hint="eastAsia"/>
        </w:rPr>
        <w:t>的基尼指数</w:t>
      </w:r>
      <m:oMath>
        <m:r>
          <m:rPr>
            <m:sty m:val="p"/>
          </m:rPr>
          <w:rPr>
            <w:rFonts w:hint="eastAsia" w:ascii="Cambria Math" w:hAnsi="Cambria Math"/>
          </w:rPr>
          <m:t>Gini</m:t>
        </m:r>
        <m:r>
          <m:rPr>
            <m:sty m:val="p"/>
          </m:rPr>
          <w:rPr>
            <w:rFonts w:ascii="Cambria Math" w:hAnsi="Cambria Math"/>
          </w:rPr>
          <m:t>(D)</m:t>
        </m:r>
      </m:oMath>
      <w:r>
        <w:rPr>
          <w:rFonts w:hint="eastAsia"/>
        </w:rPr>
        <w:t>为:</w:t>
      </w:r>
    </w:p>
    <w:p>
      <w:pPr>
        <w:pStyle w:val="37"/>
        <w:numPr>
          <w:ilvl w:val="0"/>
          <w:numId w:val="0"/>
        </w:numPr>
        <w:ind w:left="562"/>
        <w:jc w:val="center"/>
      </w:pPr>
      <m:oMath>
        <m:r>
          <m:rPr>
            <m:sty m:val="p"/>
          </m:rPr>
          <w:rPr>
            <w:rFonts w:hint="eastAsia" w:ascii="Cambria Math" w:hAnsi="Cambria Math"/>
          </w:rPr>
          <m:t>Gini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hint="eastAsia" w:ascii="Cambria Math" w:hAnsi="Cambria Math"/>
          </w:rPr>
          <m:t>ni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</w:rPr>
          <m:t>Gin</m:t>
        </m:r>
        <m:r>
          <m:rPr>
            <m:sty m:val="p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.</w:t>
      </w:r>
    </w:p>
    <w:p>
      <w:pPr>
        <w:pStyle w:val="39"/>
        <w:ind w:firstLine="0" w:firstLineChars="0"/>
      </w:pPr>
      <w:r>
        <w:rPr>
          <w:rFonts w:hint="eastAsia"/>
        </w:rPr>
        <w:t>其中,</w:t>
      </w:r>
      <m:oMath>
        <m:r>
          <m:rPr>
            <m:sty m:val="p"/>
          </m:rPr>
          <w:rPr>
            <w:rFonts w:hint="eastAsia" w:ascii="Cambria Math" w:hAnsi="Cambria Math"/>
          </w:rPr>
          <m:t>|D|</m:t>
        </m:r>
      </m:oMath>
      <w:r>
        <w:rPr>
          <w:rFonts w:hint="eastAsia"/>
        </w:rPr>
        <w:t>为数据集</w:t>
      </w:r>
      <m:oMath>
        <m:r>
          <m:rPr>
            <m:sty m:val="p"/>
          </m:rPr>
          <w:rPr>
            <w:rFonts w:hint="eastAsia" w:ascii="Cambria Math" w:hAnsi="Cambria Math"/>
          </w:rPr>
          <m:t>D</m:t>
        </m:r>
      </m:oMath>
      <w:r>
        <w:rPr>
          <w:rFonts w:hint="eastAsia"/>
        </w:rPr>
        <w:t>中样本的个数,</w:t>
      </w:r>
      <w:r>
        <w:t xml:space="preserve"> </w:t>
      </w:r>
      <m:oMath>
        <m:r>
          <m:rPr>
            <m:sty m:val="p"/>
          </m:rPr>
          <w:rPr>
            <w:rFonts w:hint="eastAsia" w:ascii="Cambria Math" w:hAnsi="Cambria Math"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|</m:t>
        </m:r>
      </m:oMath>
      <w:r>
        <w:rPr>
          <w:rFonts w:hint="eastAsia"/>
        </w:rPr>
        <w:t>为数据集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中的个数,</w:t>
      </w:r>
      <m:oMath>
        <m:r>
          <m:rPr>
            <m:sty m:val="p"/>
          </m:rPr>
          <w:rPr>
            <w:rFonts w:hint="eastAsia" w:ascii="Cambria Math" w:hAnsi="Cambria Math"/>
          </w:rPr>
          <m:t xml:space="preserve"> 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|</m:t>
        </m:r>
      </m:oMath>
      <w:r>
        <w:rPr>
          <w:rFonts w:hint="eastAsia"/>
        </w:rPr>
        <w:t>为数据集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中样本的个数. 我们也可将基尼指数作为划分数据集的一种方法.</w:t>
      </w:r>
    </w:p>
    <w:p>
      <w:pPr>
        <w:pStyle w:val="39"/>
        <w:ind w:firstLine="0" w:firstLineChars="0"/>
      </w:pPr>
      <w:r>
        <w:rPr>
          <w:rFonts w:hint="eastAsia"/>
        </w:rPr>
        <w:t>例5.</w:t>
      </w:r>
      <w:r>
        <w:t xml:space="preserve"> </w:t>
      </w:r>
      <w:r>
        <w:rPr>
          <w:rFonts w:hint="eastAsia"/>
        </w:rPr>
        <w:t>已知数据集D如下.</w:t>
      </w:r>
      <w:r>
        <w:t xml:space="preserve"> </w:t>
      </w:r>
      <w:r>
        <w:rPr>
          <w:rFonts w:hint="eastAsia"/>
        </w:rPr>
        <w:t>求基尼指数.</w:t>
      </w:r>
    </w:p>
    <w:tbl>
      <w:tblPr>
        <w:tblStyle w:val="18"/>
        <w:tblW w:w="97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5"/>
        <w:gridCol w:w="2435"/>
        <w:gridCol w:w="2436"/>
        <w:gridCol w:w="2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</w:pPr>
          </w:p>
        </w:tc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有鳃否?</w:t>
            </w:r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有鳍否?</w:t>
            </w:r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是鱼否?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2F5597" w:themeColor="accent1" w:themeShade="BF"/>
              </w:rPr>
            </w:pPr>
            <w:r>
              <w:rPr>
                <w:rFonts w:hint="eastAsia"/>
                <w:color w:val="2F5597" w:themeColor="accent1" w:themeShade="BF"/>
              </w:rPr>
              <w:t>鲨</w:t>
            </w:r>
          </w:p>
        </w:tc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2F5597" w:themeColor="accent1" w:themeShade="BF"/>
              </w:rPr>
            </w:pPr>
            <w:ins w:id="990" w:author="Gang Huang" w:date="2019-11-05T20:32:30Z">
              <w:r>
                <w:rPr>
                  <w:rFonts w:hint="eastAsia"/>
                  <w:color w:val="2F5597" w:themeColor="accent1" w:themeShade="BF"/>
                  <w:lang w:val="en-US" w:eastAsia="zh-CN"/>
                </w:rPr>
                <w:t>1</w:t>
              </w:r>
            </w:ins>
            <w:del w:id="991" w:author="Gang Huang" w:date="2019-11-05T20:32:29Z">
              <w:r>
                <w:rPr>
                  <w:rFonts w:hint="eastAsia"/>
                  <w:color w:val="2F5597" w:themeColor="accent1" w:themeShade="BF"/>
                </w:rPr>
                <w:delText>是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ins w:id="992" w:author="Gang Huang" w:date="2019-11-05T20:32:27Z">
              <w:r>
                <w:rPr>
                  <w:rFonts w:hint="eastAsia"/>
                  <w:color w:val="70AD47" w:themeColor="accent6"/>
                  <w:lang w:val="en-US" w:eastAsia="zh-CN"/>
                  <w14:textFill>
                    <w14:solidFill>
                      <w14:schemeClr w14:val="accent6"/>
                    </w14:solidFill>
                  </w14:textFill>
                </w:rPr>
                <w:t>1</w:t>
              </w:r>
            </w:ins>
            <w:del w:id="993" w:author="Gang Huang" w:date="2019-11-05T20:32:27Z">
              <w:r>
                <w:rPr>
                  <w:rFonts w:hint="eastAsia"/>
                  <w:color w:val="70AD47" w:themeColor="accent6"/>
                  <w14:textFill>
                    <w14:solidFill>
                      <w14:schemeClr w14:val="accent6"/>
                    </w14:solidFill>
                  </w14:textFill>
                </w:rPr>
                <w:delText>有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C00000"/>
              </w:rPr>
            </w:pPr>
            <w:ins w:id="994" w:author="Gang Huang" w:date="2019-11-05T20:32:13Z">
              <w:r>
                <w:rPr>
                  <w:rFonts w:hint="eastAsia"/>
                  <w:color w:val="C00000"/>
                  <w:lang w:val="en-US" w:eastAsia="zh-CN"/>
                </w:rPr>
                <w:t>1</w:t>
              </w:r>
            </w:ins>
            <w:del w:id="995" w:author="Gang Huang" w:date="2019-11-05T20:32:12Z">
              <w:r>
                <w:rPr>
                  <w:rFonts w:hint="eastAsia"/>
                  <w:color w:val="C00000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2F5597" w:themeColor="accent1" w:themeShade="BF"/>
              </w:rPr>
            </w:pPr>
            <w:r>
              <w:rPr>
                <w:rFonts w:hint="eastAsia"/>
                <w:color w:val="2F5597" w:themeColor="accent1" w:themeShade="BF"/>
              </w:rPr>
              <w:t>鲫鱼</w:t>
            </w:r>
          </w:p>
        </w:tc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2F5597" w:themeColor="accent1" w:themeShade="BF"/>
              </w:rPr>
            </w:pPr>
            <w:ins w:id="996" w:author="Gang Huang" w:date="2019-11-05T20:32:31Z">
              <w:r>
                <w:rPr>
                  <w:rFonts w:hint="eastAsia"/>
                  <w:color w:val="2F5597" w:themeColor="accent1" w:themeShade="BF"/>
                  <w:lang w:val="en-US" w:eastAsia="zh-CN"/>
                </w:rPr>
                <w:t>1</w:t>
              </w:r>
            </w:ins>
            <w:del w:id="997" w:author="Gang Huang" w:date="2019-11-05T20:32:31Z">
              <w:r>
                <w:rPr>
                  <w:rFonts w:hint="eastAsia"/>
                  <w:color w:val="2F5597" w:themeColor="accent1" w:themeShade="BF"/>
                </w:rPr>
                <w:delText>是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ins w:id="998" w:author="Gang Huang" w:date="2019-11-05T20:32:25Z">
              <w:r>
                <w:rPr>
                  <w:rFonts w:hint="eastAsia"/>
                  <w:color w:val="70AD47" w:themeColor="accent6"/>
                  <w:lang w:val="en-US" w:eastAsia="zh-CN"/>
                  <w14:textFill>
                    <w14:solidFill>
                      <w14:schemeClr w14:val="accent6"/>
                    </w14:solidFill>
                  </w14:textFill>
                </w:rPr>
                <w:t>1</w:t>
              </w:r>
            </w:ins>
            <w:del w:id="999" w:author="Gang Huang" w:date="2019-11-05T20:32:25Z">
              <w:r>
                <w:rPr>
                  <w:rFonts w:hint="eastAsia"/>
                  <w:color w:val="70AD47" w:themeColor="accent6"/>
                  <w14:textFill>
                    <w14:solidFill>
                      <w14:schemeClr w14:val="accent6"/>
                    </w14:solidFill>
                  </w14:textFill>
                </w:rPr>
                <w:delText>有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C00000"/>
              </w:rPr>
            </w:pPr>
            <w:ins w:id="1000" w:author="Gang Huang" w:date="2019-11-05T20:32:14Z">
              <w:r>
                <w:rPr>
                  <w:rFonts w:hint="eastAsia"/>
                  <w:color w:val="C00000"/>
                  <w:lang w:val="en-US" w:eastAsia="zh-CN"/>
                </w:rPr>
                <w:t>1</w:t>
              </w:r>
            </w:ins>
            <w:del w:id="1001" w:author="Gang Huang" w:date="2019-11-05T20:32:14Z">
              <w:r>
                <w:rPr>
                  <w:rFonts w:hint="eastAsia"/>
                  <w:color w:val="C00000"/>
                </w:rPr>
                <w:delText>是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2F5597" w:themeColor="accent1" w:themeShade="BF"/>
              </w:rPr>
            </w:pPr>
            <w:r>
              <w:rPr>
                <w:rFonts w:hint="eastAsia"/>
                <w:color w:val="2F5597" w:themeColor="accent1" w:themeShade="BF"/>
              </w:rPr>
              <w:t>河蚌</w:t>
            </w:r>
          </w:p>
        </w:tc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2F5597" w:themeColor="accent1" w:themeShade="BF"/>
              </w:rPr>
            </w:pPr>
            <w:ins w:id="1002" w:author="Gang Huang" w:date="2019-11-05T20:32:33Z">
              <w:r>
                <w:rPr>
                  <w:rFonts w:hint="eastAsia"/>
                  <w:color w:val="2F5597" w:themeColor="accent1" w:themeShade="BF"/>
                  <w:lang w:val="en-US" w:eastAsia="zh-CN"/>
                </w:rPr>
                <w:t>1</w:t>
              </w:r>
            </w:ins>
            <w:del w:id="1003" w:author="Gang Huang" w:date="2019-11-05T20:32:32Z">
              <w:r>
                <w:rPr>
                  <w:rFonts w:hint="eastAsia"/>
                  <w:color w:val="2F5597" w:themeColor="accent1" w:themeShade="BF"/>
                </w:rPr>
                <w:delText>是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</w:pPr>
            <w:ins w:id="1004" w:author="Gang Huang" w:date="2019-11-05T20:32:24Z">
              <w:r>
                <w:rPr>
                  <w:rFonts w:hint="eastAsia"/>
                  <w:color w:val="7030A0"/>
                  <w:lang w:val="en-US" w:eastAsia="zh-CN"/>
                </w:rPr>
                <w:t>0</w:t>
              </w:r>
            </w:ins>
            <w:del w:id="1005" w:author="Gang Huang" w:date="2019-11-05T20:32:23Z">
              <w:r>
                <w:rPr>
                  <w:rFonts w:hint="eastAsia"/>
                  <w:color w:val="7030A0"/>
                </w:rPr>
                <w:delText>无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C00000"/>
              </w:rPr>
            </w:pPr>
            <w:ins w:id="1006" w:author="Gang Huang" w:date="2019-11-05T20:32:16Z">
              <w:r>
                <w:rPr>
                  <w:rFonts w:hint="eastAsia"/>
                  <w:color w:val="C00000"/>
                  <w:lang w:val="en-US" w:eastAsia="zh-CN"/>
                </w:rPr>
                <w:t>0</w:t>
              </w:r>
            </w:ins>
            <w:del w:id="1007" w:author="Gang Huang" w:date="2019-11-05T20:32:15Z">
              <w:r>
                <w:rPr>
                  <w:rFonts w:hint="eastAsia"/>
                  <w:color w:val="C00000"/>
                </w:rPr>
                <w:delText>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鲸</w:t>
            </w:r>
          </w:p>
        </w:tc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C55A11" w:themeColor="accent2" w:themeShade="BF"/>
              </w:rPr>
            </w:pPr>
            <w:ins w:id="1008" w:author="Gang Huang" w:date="2019-11-05T20:32:34Z">
              <w:r>
                <w:rPr>
                  <w:rFonts w:hint="eastAsia"/>
                  <w:color w:val="C55A11" w:themeColor="accent2" w:themeShade="BF"/>
                  <w:lang w:val="en-US" w:eastAsia="zh-CN"/>
                </w:rPr>
                <w:t>0</w:t>
              </w:r>
            </w:ins>
            <w:del w:id="1009" w:author="Gang Huang" w:date="2019-11-05T20:32:34Z">
              <w:r>
                <w:rPr>
                  <w:rFonts w:hint="eastAsia"/>
                  <w:color w:val="C55A11" w:themeColor="accent2" w:themeShade="BF"/>
                </w:rPr>
                <w:delText>否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</w:pPr>
            <w:ins w:id="1010" w:author="Gang Huang" w:date="2019-11-05T20:32:22Z">
              <w:r>
                <w:rPr>
                  <w:rFonts w:hint="eastAsia"/>
                  <w:lang w:val="en-US" w:eastAsia="zh-CN"/>
                </w:rPr>
                <w:t>1</w:t>
              </w:r>
            </w:ins>
            <w:del w:id="1011" w:author="Gang Huang" w:date="2019-11-05T20:32:22Z">
              <w:r>
                <w:rPr>
                  <w:rFonts w:hint="eastAsia"/>
                </w:rPr>
                <w:delText>有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C00000"/>
              </w:rPr>
            </w:pPr>
            <w:ins w:id="1012" w:author="Gang Huang" w:date="2019-11-05T20:32:17Z">
              <w:r>
                <w:rPr>
                  <w:rFonts w:hint="eastAsia"/>
                  <w:color w:val="C00000"/>
                  <w:lang w:val="en-US" w:eastAsia="zh-CN"/>
                </w:rPr>
                <w:t>0</w:t>
              </w:r>
            </w:ins>
            <w:del w:id="1013" w:author="Gang Huang" w:date="2019-11-05T20:32:17Z">
              <w:r>
                <w:rPr>
                  <w:rFonts w:hint="eastAsia"/>
                  <w:color w:val="C00000"/>
                </w:rPr>
                <w:delText>否</w:delText>
              </w:r>
            </w:del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C55A11" w:themeColor="accent2" w:themeShade="BF"/>
              </w:rPr>
            </w:pPr>
            <w:r>
              <w:rPr>
                <w:rFonts w:hint="eastAsia"/>
                <w:color w:val="C55A11" w:themeColor="accent2" w:themeShade="BF"/>
              </w:rPr>
              <w:t>海豚</w:t>
            </w:r>
          </w:p>
        </w:tc>
        <w:tc>
          <w:tcPr>
            <w:tcW w:w="2435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C55A11" w:themeColor="accent2" w:themeShade="BF"/>
              </w:rPr>
            </w:pPr>
            <w:ins w:id="1014" w:author="Gang Huang" w:date="2019-11-05T20:32:35Z">
              <w:r>
                <w:rPr>
                  <w:rFonts w:hint="eastAsia"/>
                  <w:color w:val="C55A11" w:themeColor="accent2" w:themeShade="BF"/>
                  <w:lang w:val="en-US" w:eastAsia="zh-CN"/>
                </w:rPr>
                <w:t>0</w:t>
              </w:r>
            </w:ins>
            <w:del w:id="1015" w:author="Gang Huang" w:date="2019-11-05T20:32:35Z">
              <w:r>
                <w:rPr>
                  <w:rFonts w:hint="eastAsia"/>
                  <w:color w:val="C55A11" w:themeColor="accent2" w:themeShade="BF"/>
                </w:rPr>
                <w:delText>否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</w:pPr>
            <w:ins w:id="1016" w:author="Gang Huang" w:date="2019-11-05T20:32:21Z">
              <w:r>
                <w:rPr>
                  <w:rFonts w:hint="eastAsia"/>
                  <w:lang w:val="en-US" w:eastAsia="zh-CN"/>
                </w:rPr>
                <w:t>1</w:t>
              </w:r>
            </w:ins>
            <w:del w:id="1017" w:author="Gang Huang" w:date="2019-11-05T20:32:21Z">
              <w:r>
                <w:rPr>
                  <w:rFonts w:hint="eastAsia"/>
                </w:rPr>
                <w:delText>有</w:delText>
              </w:r>
            </w:del>
          </w:p>
        </w:tc>
        <w:tc>
          <w:tcPr>
            <w:tcW w:w="2436" w:type="dxa"/>
            <w:shd w:val="clear" w:color="auto" w:fill="auto"/>
          </w:tcPr>
          <w:p>
            <w:pPr>
              <w:pStyle w:val="39"/>
              <w:ind w:firstLine="0" w:firstLineChars="0"/>
              <w:rPr>
                <w:color w:val="C00000"/>
              </w:rPr>
            </w:pPr>
            <w:ins w:id="1018" w:author="Gang Huang" w:date="2019-11-05T20:32:18Z">
              <w:r>
                <w:rPr>
                  <w:rFonts w:hint="eastAsia"/>
                  <w:color w:val="C00000"/>
                  <w:lang w:val="en-US" w:eastAsia="zh-CN"/>
                </w:rPr>
                <w:t>0</w:t>
              </w:r>
            </w:ins>
            <w:del w:id="1019" w:author="Gang Huang" w:date="2019-11-05T20:32:18Z">
              <w:r>
                <w:rPr>
                  <w:rFonts w:hint="eastAsia"/>
                  <w:color w:val="C00000"/>
                </w:rPr>
                <w:delText>否</w:delText>
              </w:r>
            </w:del>
          </w:p>
        </w:tc>
      </w:tr>
    </w:tbl>
    <w:p>
      <w:pPr>
        <w:pStyle w:val="39"/>
        <w:ind w:firstLine="0" w:firstLineChars="0"/>
      </w:pPr>
    </w:p>
    <w:p>
      <w:pPr>
        <w:pStyle w:val="39"/>
        <w:ind w:firstLine="0" w:firstLineChars="0"/>
      </w:pPr>
      <w:r>
        <w:rPr>
          <w:rFonts w:hint="eastAsia"/>
        </w:rPr>
        <w:t>解:</w:t>
      </w:r>
      <w:r>
        <w:t xml:space="preserve"> </w:t>
      </w:r>
      <w:r>
        <w:rPr>
          <w:rFonts w:hint="eastAsia"/>
        </w:rPr>
        <w:t>D</w:t>
      </w:r>
      <w:r>
        <w:t>:{(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  <m:ctrlPr>
              <w:rPr>
                <w:rFonts w:ascii="Cambria Math" w:hAnsi="Cambria Math"/>
              </w:rPr>
            </m:ctrlPr>
          </m:sup>
        </m:sSup>
      </m:oMath>
      <w:r>
        <w:t>),…,(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(5)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(5)</m:t>
            </m:r>
            <m:ctrlPr>
              <w:rPr>
                <w:rFonts w:ascii="Cambria Math" w:hAnsi="Cambria Math"/>
              </w:rPr>
            </m:ctrlPr>
          </m:sup>
        </m:sSup>
      </m:oMath>
      <w:r>
        <w:t>)},</w:t>
      </w:r>
      <w:r>
        <w:rPr>
          <w:rFonts w:hint="eastAsia"/>
        </w:rPr>
        <w:t>其中</w:t>
      </w:r>
    </w:p>
    <w:p>
      <w:pPr>
        <w:pStyle w:val="39"/>
        <w:ind w:firstLine="0" w:firstLineChars="0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X</m:t>
            </m:r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)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是,有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(1)</m:t>
            </m:r>
            <m:ctrlPr>
              <w:rPr>
                <w:rFonts w:ascii="Cambria Math" w:hAnsi="Cambria Math"/>
              </w:rPr>
            </m:ctrlPr>
          </m:sup>
        </m:sSup>
        <m:r>
          <w:rPr>
            <w:rFonts w:ascii="Cambria Math" w:hAnsi="Cambria Math"/>
          </w:rPr>
          <m:t>=</m:t>
        </m:r>
        <m:r>
          <w:rPr>
            <w:rFonts w:hint="eastAsia" w:ascii="Cambria Math" w:hAnsi="Cambria Math"/>
          </w:rPr>
          <m:t>是</m:t>
        </m:r>
      </m:oMath>
      <w:r>
        <w:rPr>
          <w:rFonts w:hint="eastAsia"/>
        </w:rPr>
        <w:t>;</w:t>
      </w:r>
    </w:p>
    <w:p>
      <w:pPr>
        <w:pStyle w:val="39"/>
        <w:ind w:firstLine="0" w:firstLineChars="0"/>
        <w:jc w:val="center"/>
      </w:pPr>
      <w:r>
        <w:t>…</w:t>
      </w:r>
    </w:p>
    <w:p>
      <w:pPr>
        <w:pStyle w:val="39"/>
        <w:ind w:firstLine="3780" w:firstLineChars="18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X</m:t>
              </m:r>
              <m:ctrlPr>
                <w:rPr>
                  <w:rFonts w:hint="eastAsia"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hint="eastAsia"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hint="eastAsia" w:ascii="Cambria Math" w:hAnsi="Cambria Math"/>
                </w:rPr>
                <m:t>)</m:t>
              </m:r>
              <m:ctrlPr>
                <w:rPr>
                  <w:rFonts w:ascii="Cambria Math" w:hAnsi="Cambria Math"/>
                </w:rPr>
              </m:ctrlPr>
            </m:sup>
          </m:sSup>
          <m:r>
            <m:rPr>
              <m:sty m:val="p"/>
            </m:rPr>
            <w:rPr>
              <w:rFonts w:hint="eastAsia"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否,有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(5)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=</m:t>
          </m:r>
          <m:r>
            <w:rPr>
              <w:rFonts w:hint="eastAsia" w:ascii="Cambria Math" w:hAnsi="Cambria Math"/>
            </w:rPr>
            <m:t>否.</m:t>
          </m:r>
        </m:oMath>
      </m:oMathPara>
    </w:p>
    <w:p>
      <w:pPr>
        <w:pStyle w:val="39"/>
        <w:ind w:firstLine="0"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=1-</m:t>
          </m:r>
          <m:nary>
            <m:naryPr>
              <m:chr m:val="∑"/>
              <m:grow m:val="1"/>
              <m:ctrlPr>
                <w:rPr>
                  <w:rFonts w:ascii="Cambria Math" w:hAnsi="Cambria Math" w:eastAsia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  <m:ctrlPr>
                <w:rPr>
                  <w:rFonts w:ascii="Cambria Math" w:hAnsi="Cambria Math" w:eastAsia="Cambria Math"/>
                </w:rPr>
              </m:ctrlPr>
            </m:sub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 w:eastAsia="Cambria Math"/>
                </w:rPr>
              </m:ctrlPr>
            </m:sup>
            <m:e>
              <m:sSubSup>
                <m:sSubSupPr>
                  <m:ctrlPr>
                    <w:rPr>
                      <w:rFonts w:ascii="Cambria Math" w:hAnsi="Cambria Math" w:eastAsia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eastAsia="Cambria Math"/>
                    </w:rPr>
                    <m:t>p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eastAsia="Cambria Math"/>
                    </w:rPr>
                    <m:t>k</m:t>
                  </m:r>
                  <m:ctrlPr>
                    <w:rPr>
                      <w:rFonts w:ascii="Cambria Math" w:hAnsi="Cambria Math" w:eastAsia="Cambria Math"/>
                    </w:rPr>
                  </m:ctrlPr>
                </m:sub>
                <m:sup>
                  <m:r>
                    <w:rPr>
                      <w:rFonts w:ascii="Cambria Math" w:hAnsi="Cambria Math" w:eastAsia="Cambria Math"/>
                    </w:rPr>
                    <m:t>2</m:t>
                  </m:r>
                  <m:ctrlPr>
                    <w:rPr>
                      <w:rFonts w:ascii="Cambria Math" w:hAnsi="Cambria Math" w:eastAsia="Cambria Math"/>
                      <w:i/>
                    </w:rPr>
                  </m:ctrlPr>
                </m:sup>
              </m:sSubSup>
              <m:ctrlPr>
                <w:rPr>
                  <w:rFonts w:ascii="Cambria Math" w:hAnsi="Cambria Math" w:eastAsia="Cambria Math"/>
                </w:rPr>
              </m:ctrlPr>
            </m:e>
          </m:nary>
        </m:oMath>
      </m:oMathPara>
    </w:p>
    <w:p>
      <w:pPr>
        <w:pStyle w:val="39"/>
        <w:ind w:firstLine="0"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=1-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=0.48</m:t>
          </m:r>
        </m:oMath>
      </m:oMathPara>
    </w:p>
    <w:p>
      <w:pPr>
        <w:pStyle w:val="39"/>
        <w:ind w:firstLine="0" w:firstLineChars="0"/>
      </w:pPr>
      <w:r>
        <w:rPr>
          <w:rFonts w:hint="eastAsia"/>
        </w:rPr>
        <w:t>利用</w:t>
      </w:r>
      <w:r>
        <w:t>”</w:t>
      </w:r>
      <w:r>
        <w:rPr>
          <w:rFonts w:hint="eastAsia"/>
        </w:rPr>
        <w:t>是否有鳃</w:t>
      </w:r>
      <w:r>
        <w:t>”</w:t>
      </w:r>
      <w:r>
        <w:rPr>
          <w:rFonts w:hint="eastAsia"/>
        </w:rPr>
        <w:t>这一特征将数据集D划分为独立的两个数据集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D</m:t>
            </m:r>
            <m:ctrlPr>
              <w:rPr>
                <w:rFonts w:hint="eastAsia" w:ascii="Cambria Math" w:hAnsi="Cambria Math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sub>
        </m:sSub>
        <m:r>
          <w:rPr>
            <w:rFonts w:hint="eastAsia"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后,</w:t>
      </w:r>
    </w:p>
    <w:p>
      <w:pPr>
        <w:pStyle w:val="39"/>
        <w:ind w:firstLine="0" w:firstLine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:{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(1)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(2)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,(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(3)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 xml:space="preserve">)} </m:t>
          </m:r>
        </m:oMath>
      </m:oMathPara>
    </w:p>
    <w:p>
      <w:pPr>
        <w:pStyle w:val="39"/>
        <w:ind w:firstLine="0" w:firstLineChars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D2:{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(4)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,(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(5)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>
              <m:sty m:val="p"/>
            </m:rPr>
            <w:rPr>
              <w:rFonts w:ascii="Cambria Math" w:hAnsi="Cambria Math"/>
            </w:rPr>
            <m:t>)}</m:t>
          </m:r>
        </m:oMath>
      </m:oMathPara>
    </w:p>
    <w:p>
      <w:pPr>
        <w:pStyle w:val="39"/>
        <w:ind w:firstLine="0" w:firstLineChars="0"/>
      </w:pPr>
      <w:r>
        <w:rPr>
          <w:rFonts w:hint="eastAsia"/>
        </w:rPr>
        <w:t>基尼指数为</w:t>
      </w:r>
    </w:p>
    <w:p>
      <w:pPr>
        <w:pStyle w:val="39"/>
        <w:ind w:firstLine="0" w:firstLineChars="0"/>
      </w:pPr>
      <w:r>
        <w:rPr>
          <w:rFonts w:hint="eastAsia"/>
        </w:rPr>
        <w:t xml:space="preserve">Gini(D)= (3/5)*Gini(D1) + (2/5)*Gini(D2) </w:t>
      </w:r>
    </w:p>
    <w:p>
      <w:pPr>
        <w:pStyle w:val="39"/>
        <w:ind w:firstLine="0" w:firstLineChars="0"/>
      </w:pPr>
    </w:p>
    <w:p>
      <w:pPr>
        <w:pStyle w:val="39"/>
        <w:ind w:firstLine="0" w:firstLineChars="0"/>
      </w:pPr>
    </w:p>
    <w:p>
      <w:pPr>
        <w:pStyle w:val="39"/>
        <w:ind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/>
                </w:rPr>
                <m:t>D,A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hint="eastAsia" w:ascii="Cambria Math" w:hAnsi="Cambria Math" w:eastAsia="微软雅黑" w:cs="微软雅黑"/>
                </w:rPr>
                <m:t>-</m:t>
              </m:r>
              <m:r>
                <w:rPr>
                  <w:rFonts w:hint="eastAsia"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hint="eastAsia"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w:rPr>
                  <w:rFonts w:hint="eastAsia"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hint="eastAsia" w:ascii="Cambria Math" w:hAnsi="Cambria Math" w:eastAsia="微软雅黑" w:cs="微软雅黑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hint="eastAsia" w:ascii="Cambria Math" w:hAnsi="Cambria Math"/>
            </w:rPr>
            <m:t>=</m:t>
          </m:r>
          <m:r>
            <w:rPr>
              <w:rFonts w:ascii="Cambria Math" w:hAnsi="Cambria Math"/>
            </w:rPr>
            <m:t>0.27.</m:t>
          </m:r>
        </m:oMath>
      </m:oMathPara>
    </w:p>
    <w:p>
      <w:pPr>
        <w:pStyle w:val="39"/>
        <w:ind w:firstLine="0" w:firstLineChars="0"/>
      </w:pPr>
      <w:r>
        <w:rPr>
          <w:rFonts w:hint="eastAsia"/>
        </w:rPr>
        <w:t>注:</w:t>
      </w:r>
      <w:r>
        <w:t xml:space="preserve"> </w:t>
      </w:r>
      <w:r>
        <w:rPr>
          <w:rFonts w:hint="eastAsia"/>
        </w:rPr>
        <w:t>在</w:t>
      </w:r>
      <w:r>
        <w:rPr>
          <w:b/>
        </w:rPr>
        <w:t>CART</w:t>
      </w:r>
      <w:r>
        <w:rPr>
          <w:rFonts w:hint="eastAsia"/>
          <w:b/>
        </w:rPr>
        <w:t>算法</w:t>
      </w:r>
      <w:r>
        <w:rPr>
          <w:rFonts w:hint="eastAsia"/>
        </w:rPr>
        <w:t>中,就是利用</w:t>
      </w:r>
      <w:r>
        <w:rPr>
          <w:rFonts w:hint="eastAsia"/>
          <w:b/>
        </w:rPr>
        <w:t>基尼指数来</w:t>
      </w:r>
      <w:r>
        <w:rPr>
          <w:rFonts w:hint="eastAsia"/>
        </w:rPr>
        <w:t>划分数据集的.</w:t>
      </w:r>
    </w:p>
    <w:p>
      <w:pPr>
        <w:pStyle w:val="33"/>
        <w:ind w:left="777" w:right="210"/>
      </w:pPr>
      <w:r>
        <w:rPr>
          <w:rFonts w:hint="eastAsia"/>
        </w:rPr>
        <w:t xml:space="preserve">停止划分的标准 </w:t>
      </w:r>
    </w:p>
    <w:p>
      <w:pPr>
        <w:pStyle w:val="39"/>
        <w:tabs>
          <w:tab w:val="left" w:pos="5676"/>
        </w:tabs>
        <w:ind w:firstLine="0" w:firstLineChars="0"/>
      </w:pPr>
      <w:r>
        <w:rPr>
          <w:rFonts w:hint="eastAsia"/>
        </w:rPr>
        <w:t>划分终止条件有:(split)</w:t>
      </w:r>
      <w:r>
        <w:tab/>
      </w:r>
    </w:p>
    <w:p>
      <w:pPr>
        <w:pStyle w:val="37"/>
      </w:pPr>
      <w:r>
        <w:rPr>
          <w:rFonts w:hint="eastAsia"/>
        </w:rPr>
        <w:t>结点中样本数小于给定阈值</w:t>
      </w:r>
    </w:p>
    <w:p>
      <w:pPr>
        <w:pStyle w:val="37"/>
      </w:pPr>
      <w:r>
        <w:rPr>
          <w:rFonts w:hint="eastAsia"/>
        </w:rPr>
        <w:t>样本集的Gini指数小于给定阈值</w:t>
      </w:r>
    </w:p>
    <w:p>
      <w:pPr>
        <w:pStyle w:val="37"/>
        <w:rPr>
          <w:del w:id="1020" w:author="Gang Huang" w:date="2019-11-05T20:34:11Z"/>
        </w:rPr>
      </w:pPr>
      <w:r>
        <w:rPr>
          <w:rFonts w:hint="eastAsia"/>
        </w:rPr>
        <w:t>已没有更多特征</w:t>
      </w:r>
      <w:ins w:id="1021" w:author="Gang Huang" w:date="2019-11-05T20:34:18Z">
        <w:r>
          <w:rPr>
            <w:rFonts w:hint="eastAsia"/>
            <w:lang w:val="en-US" w:eastAsia="zh-CN"/>
          </w:rPr>
          <w:t>.</w:t>
        </w:r>
      </w:ins>
    </w:p>
    <w:p>
      <w:pPr>
        <w:pStyle w:val="37"/>
        <w:ind w:left="777" w:right="210"/>
        <w:rPr>
          <w:del w:id="1023" w:author="Gang Huang" w:date="2019-11-05T20:34:10Z"/>
        </w:rPr>
        <w:pPrChange w:id="1022" w:author="Gang Huang" w:date="2019-11-05T20:34:11Z">
          <w:pPr>
            <w:pStyle w:val="33"/>
            <w:ind w:left="777" w:right="210"/>
          </w:pPr>
        </w:pPrChange>
      </w:pPr>
      <w:del w:id="1024" w:author="Gang Huang" w:date="2019-11-05T20:34:10Z">
        <w:r>
          <w:rPr>
            <w:rFonts w:hint="eastAsia"/>
          </w:rPr>
          <w:delText>计算方法</w:delText>
        </w:r>
      </w:del>
    </w:p>
    <w:p>
      <w:pPr>
        <w:pStyle w:val="37"/>
        <w:ind w:firstLine="0" w:firstLineChars="0"/>
        <w:rPr>
          <w:del w:id="1026" w:author="Gang Huang" w:date="2019-11-05T20:34:10Z"/>
        </w:rPr>
        <w:pPrChange w:id="1025" w:author="Gang Huang" w:date="2019-11-05T20:34:11Z">
          <w:pPr>
            <w:pStyle w:val="39"/>
            <w:ind w:firstLine="0" w:firstLineChars="0"/>
          </w:pPr>
        </w:pPrChange>
      </w:pPr>
      <w:del w:id="1027" w:author="Gang Huang" w:date="2019-11-05T20:34:10Z">
        <w:r>
          <w:rPr>
            <w:rFonts w:hint="eastAsia"/>
          </w:rPr>
          <w:delText>(</w:delText>
        </w:r>
      </w:del>
      <w:del w:id="1028" w:author="Gang Huang" w:date="2019-11-05T20:34:10Z">
        <w:r>
          <w:rPr/>
          <w:delText>1</w:delText>
        </w:r>
      </w:del>
      <w:del w:id="1029" w:author="Gang Huang" w:date="2019-11-05T20:34:10Z">
        <w:r>
          <w:rPr>
            <w:rFonts w:hint="eastAsia"/>
          </w:rPr>
          <w:delText>)信息熵的计算.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03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30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032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from</w:delText>
        </w:r>
      </w:del>
      <w:del w:id="103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math </w:delText>
        </w:r>
      </w:del>
      <w:del w:id="1034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import</w:delText>
        </w:r>
      </w:del>
      <w:del w:id="103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log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03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36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03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040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39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041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def</w:delText>
        </w:r>
      </w:del>
      <w:del w:id="104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calc_shannon_ent(data_set):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044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43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04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</w:delText>
        </w:r>
      </w:del>
      <w:del w:id="1046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"""</w:delText>
        </w:r>
      </w:del>
      <w:del w:id="1047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049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48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050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    计算香农熵</w:delText>
        </w:r>
      </w:del>
      <w:del w:id="105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053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52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054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    :param data_set:数据集</w:delText>
        </w:r>
      </w:del>
      <w:del w:id="105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05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56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058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    :return: 计算结果</w:delText>
        </w:r>
      </w:del>
      <w:del w:id="105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06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60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062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    """</w:delText>
        </w:r>
      </w:del>
      <w:del w:id="106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065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64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066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num_entries = len(data_set) </w:delText>
        </w:r>
      </w:del>
      <w:del w:id="1067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#保存数据集中实例的总数</w:delText>
        </w:r>
      </w:del>
      <w:del w:id="106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070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69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07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label_counts = {}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073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72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07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1075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#-----------------------</w:delText>
        </w:r>
      </w:del>
      <w:del w:id="1076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078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77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07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</w:delText>
        </w:r>
      </w:del>
      <w:del w:id="1080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 为所有可能分类创建字典</w:delText>
        </w:r>
      </w:del>
      <w:del w:id="108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083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82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08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1085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#-----------------------</w:delText>
        </w:r>
      </w:del>
      <w:del w:id="1086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088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87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08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</w:delText>
        </w:r>
      </w:del>
      <w:del w:id="1090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for</w:delText>
        </w:r>
      </w:del>
      <w:del w:id="109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feat_vec </w:delText>
        </w:r>
      </w:del>
      <w:del w:id="1092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in</w:delText>
        </w:r>
      </w:del>
      <w:del w:id="109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data_set: </w:delText>
        </w:r>
      </w:del>
      <w:del w:id="1094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 遍历每个实例，统计标签的频数</w:delText>
        </w:r>
      </w:del>
      <w:del w:id="109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09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096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09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current_label = feat_vec[-1]  </w:delText>
        </w:r>
      </w:del>
      <w:del w:id="1099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#设样本的最后一列的数值为键值</w:delText>
        </w:r>
      </w:del>
      <w:del w:id="1100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102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01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10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</w:delText>
        </w:r>
      </w:del>
      <w:del w:id="1104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if</w:delText>
        </w:r>
      </w:del>
      <w:del w:id="110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current_label </w:delText>
        </w:r>
      </w:del>
      <w:del w:id="1106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not</w:delText>
        </w:r>
      </w:del>
      <w:del w:id="1107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</w:delText>
        </w:r>
      </w:del>
      <w:del w:id="1108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in</w:delText>
        </w:r>
      </w:del>
      <w:del w:id="110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label_counts.keys():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11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10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11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    label_counts[current_label] = 0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114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13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11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label_counts[current_label] += 1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11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16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11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shannon_ent = 0.0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120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19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12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</w:delText>
        </w:r>
      </w:del>
      <w:del w:id="1122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for</w:delText>
        </w:r>
      </w:del>
      <w:del w:id="112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key </w:delText>
        </w:r>
      </w:del>
      <w:del w:id="1124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in</w:delText>
        </w:r>
      </w:del>
      <w:del w:id="112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label_counts: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12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26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12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prob = float(label_counts[key]) / num_entries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130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29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13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shannon_ent -= prob * log(prob,2) </w:delText>
        </w:r>
      </w:del>
      <w:del w:id="1132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 以2为底的对数</w:delText>
        </w:r>
      </w:del>
      <w:del w:id="113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135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34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136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1137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return</w:delText>
        </w:r>
      </w:del>
      <w:del w:id="113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shannon_ent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140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39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14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143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42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144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#创建数据集</w:delText>
        </w:r>
      </w:del>
      <w:del w:id="114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14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46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148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def</w:delText>
        </w:r>
      </w:del>
      <w:del w:id="114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create_data_set():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15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50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15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data_set = [[1,1,</w:delText>
        </w:r>
      </w:del>
      <w:del w:id="1153" w:author="Gang Huang" w:date="2019-11-05T20:34:10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FFFFF"/>
          </w:rPr>
          <w:delText>'y'</w:delText>
        </w:r>
      </w:del>
      <w:del w:id="115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],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156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55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157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        [1,1,</w:delText>
        </w:r>
      </w:del>
      <w:del w:id="1158" w:author="Gang Huang" w:date="2019-11-05T20:34:10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8F8F8"/>
          </w:rPr>
          <w:delText>'y'</w:delText>
        </w:r>
      </w:del>
      <w:del w:id="115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],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16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60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16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        [1,0,</w:delText>
        </w:r>
      </w:del>
      <w:del w:id="1163" w:author="Gang Huang" w:date="2019-11-05T20:34:10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FFFFF"/>
          </w:rPr>
          <w:delText>'n'</w:delText>
        </w:r>
      </w:del>
      <w:del w:id="116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],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166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65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167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        [0,0,</w:delText>
        </w:r>
      </w:del>
      <w:del w:id="1168" w:author="Gang Huang" w:date="2019-11-05T20:34:10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8F8F8"/>
          </w:rPr>
          <w:delText>'n'</w:delText>
        </w:r>
      </w:del>
      <w:del w:id="116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],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17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70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17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        [0,1,</w:delText>
        </w:r>
      </w:del>
      <w:del w:id="1173" w:author="Gang Huang" w:date="2019-11-05T20:34:10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FFFFF"/>
          </w:rPr>
          <w:delText>'n'</w:delText>
        </w:r>
      </w:del>
      <w:del w:id="117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]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176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75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177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        ]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179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78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180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1181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L</w:delText>
        </w:r>
      </w:del>
      <w:del w:id="118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abels = [</w:delText>
        </w:r>
      </w:del>
      <w:del w:id="1183" w:author="Gang Huang" w:date="2019-11-05T20:34:10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FFFFF"/>
          </w:rPr>
          <w:delText>'gill'</w:delText>
        </w:r>
      </w:del>
      <w:del w:id="118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, </w:delText>
        </w:r>
      </w:del>
      <w:del w:id="1185" w:author="Gang Huang" w:date="2019-11-05T20:34:10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FFFFF"/>
          </w:rPr>
          <w:delText>'fin'</w:delText>
        </w:r>
      </w:del>
      <w:del w:id="1186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]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188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87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18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</w:delText>
        </w:r>
      </w:del>
      <w:del w:id="1190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return</w:delText>
        </w:r>
      </w:del>
      <w:del w:id="119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data_set, labels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193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92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19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196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195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197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  <w:del w:id="1198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</w:delText>
        </w:r>
      </w:del>
      <w:del w:id="1199" w:author="Gang Huang" w:date="2019-11-05T20:34:10Z">
        <w:r>
          <w:rPr>
            <w:rFonts w:hint="eastAsia"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使用自定义函数来计算香农熵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20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00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20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my_data,labels = create_data_set()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204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03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205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print</w:delText>
        </w:r>
      </w:del>
      <w:del w:id="1206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(</w:delText>
        </w:r>
      </w:del>
      <w:del w:id="1207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my_data</w:delText>
        </w:r>
      </w:del>
      <w:del w:id="1208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)</w:delText>
        </w:r>
      </w:del>
      <w:del w:id="120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21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10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212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print</w:delText>
        </w:r>
      </w:del>
      <w:del w:id="1213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(</w:delText>
        </w:r>
      </w:del>
      <w:del w:id="121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calc_shannon_ent(my_data)</w:delText>
        </w:r>
      </w:del>
      <w:del w:id="1215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)</w:delText>
        </w:r>
      </w:del>
      <w:del w:id="1216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218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17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21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22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20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22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224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23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225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#如果有更多的分类呢?</w:delText>
        </w:r>
      </w:del>
      <w:del w:id="1226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228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27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22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my_data[-1][-1]=</w:delText>
        </w:r>
      </w:del>
      <w:del w:id="1230" w:author="Gang Huang" w:date="2019-11-05T20:34:10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FFFFF"/>
          </w:rPr>
          <w:delText>'not sure'</w:delText>
        </w:r>
      </w:del>
      <w:del w:id="123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233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32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234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print</w:delText>
        </w:r>
      </w:del>
      <w:del w:id="1235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(</w:delText>
        </w:r>
      </w:del>
      <w:del w:id="1236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my_data</w:delText>
        </w:r>
      </w:del>
      <w:del w:id="1237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)</w:delText>
        </w:r>
      </w:del>
      <w:del w:id="123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3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240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39" w:author="Gang Huang" w:date="2019-11-05T20:34:11Z">
          <w:pPr>
            <w:widowControl/>
            <w:numPr>
              <w:ilvl w:val="0"/>
              <w:numId w:val="3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241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print</w:delText>
        </w:r>
      </w:del>
      <w:del w:id="1242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(</w:delText>
        </w:r>
      </w:del>
      <w:del w:id="124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calc_shannon_ent(my_data) </w:delText>
        </w:r>
      </w:del>
      <w:del w:id="1244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)</w:delText>
        </w:r>
      </w:del>
    </w:p>
    <w:p>
      <w:pPr>
        <w:pStyle w:val="37"/>
        <w:ind w:firstLine="0" w:firstLineChars="0"/>
        <w:rPr>
          <w:del w:id="1246" w:author="Gang Huang" w:date="2019-11-05T20:34:10Z"/>
        </w:rPr>
        <w:pPrChange w:id="1245" w:author="Gang Huang" w:date="2019-11-05T20:34:11Z">
          <w:pPr>
            <w:pStyle w:val="39"/>
            <w:ind w:firstLine="0" w:firstLineChars="0"/>
          </w:pPr>
        </w:pPrChange>
      </w:pPr>
    </w:p>
    <w:p>
      <w:pPr>
        <w:pStyle w:val="37"/>
        <w:ind w:firstLine="0" w:firstLineChars="0"/>
        <w:rPr>
          <w:del w:id="1248" w:author="Gang Huang" w:date="2019-11-05T20:34:10Z"/>
        </w:rPr>
        <w:pPrChange w:id="1247" w:author="Gang Huang" w:date="2019-11-05T20:34:11Z">
          <w:pPr>
            <w:pStyle w:val="39"/>
            <w:ind w:firstLine="0" w:firstLineChars="0"/>
          </w:pPr>
        </w:pPrChange>
      </w:pPr>
      <w:del w:id="1249" w:author="Gang Huang" w:date="2019-11-05T20:34:10Z">
        <w:r>
          <w:rPr>
            <w:rFonts w:hint="eastAsia"/>
          </w:rPr>
          <w:delText>(</w:delText>
        </w:r>
      </w:del>
      <w:del w:id="1250" w:author="Gang Huang" w:date="2019-11-05T20:34:10Z">
        <w:r>
          <w:rPr/>
          <w:delText>2</w:delText>
        </w:r>
      </w:del>
      <w:del w:id="1251" w:author="Gang Huang" w:date="2019-11-05T20:34:10Z">
        <w:r>
          <w:rPr>
            <w:rFonts w:hint="eastAsia"/>
          </w:rPr>
          <w:delText>)划分数据集.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253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52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254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def</w:delText>
        </w:r>
      </w:del>
      <w:del w:id="125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split_data_set(data_set, axis, value): 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25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56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25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1259" w:author="Gang Huang" w:date="2019-11-05T20:34:10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FFFFF"/>
          </w:rPr>
          <w:delText>''</w:delText>
        </w:r>
      </w:del>
      <w:del w:id="1260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'''</w:delText>
        </w:r>
      </w:del>
      <w:del w:id="126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263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62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264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    按照给定特征划分数据集</w:delText>
        </w:r>
      </w:del>
      <w:del w:id="126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26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66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268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    :param data_set:待划分的数据集</w:delText>
        </w:r>
      </w:del>
      <w:del w:id="126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27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70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272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    :param axis:划分数据集所用的特征</w:delText>
        </w:r>
      </w:del>
      <w:del w:id="127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275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74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276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    :param value: 特征的返回值</w:delText>
        </w:r>
      </w:del>
      <w:del w:id="1277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279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78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280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    :return: 划分结果列表</w:delText>
        </w:r>
      </w:del>
      <w:del w:id="128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283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82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284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    '''</w:delText>
        </w:r>
      </w:del>
      <w:del w:id="128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28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86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28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ret_data_set = []   </w:delText>
        </w:r>
      </w:del>
      <w:del w:id="1289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 为了不修改原始数据,新建一个列表</w:delText>
        </w:r>
      </w:del>
      <w:del w:id="1290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292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291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29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1294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for</w:delText>
        </w:r>
      </w:del>
      <w:del w:id="129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vec </w:delText>
        </w:r>
      </w:del>
      <w:del w:id="1296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in</w:delText>
        </w:r>
      </w:del>
      <w:del w:id="1297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data_set:  </w:delText>
        </w:r>
      </w:del>
      <w:del w:id="1298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vec: 样本, 某一行的数据</w:delText>
        </w:r>
      </w:del>
      <w:del w:id="129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30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00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30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</w:delText>
        </w:r>
      </w:del>
      <w:del w:id="1303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if</w:delText>
        </w:r>
      </w:del>
      <w:del w:id="130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vec[axis] == value: 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306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05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307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    reduced_vec = vec[:axis]   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309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08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310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    reduced_vec.extend(vec[axis+1:]) 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312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11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31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    ret_data_set.append(reduced_vec) 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315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14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316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</w:delText>
        </w:r>
      </w:del>
      <w:del w:id="1317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return</w:delText>
        </w:r>
      </w:del>
      <w:del w:id="131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ret_data_set 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320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19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32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323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22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32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my_data,labels = create_data_set() 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326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25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327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print</w:delText>
        </w:r>
      </w:del>
      <w:del w:id="1328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(</w:delText>
        </w:r>
      </w:del>
      <w:del w:id="132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my_data</w:delText>
        </w:r>
      </w:del>
      <w:del w:id="1330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)</w:delText>
        </w:r>
      </w:del>
      <w:del w:id="133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333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32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334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print</w:delText>
        </w:r>
      </w:del>
      <w:del w:id="1335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(</w:delText>
        </w:r>
      </w:del>
      <w:del w:id="1336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split_data_set(my_data,0,0) </w:delText>
        </w:r>
      </w:del>
      <w:del w:id="1337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)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339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38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340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print</w:delText>
        </w:r>
      </w:del>
      <w:del w:id="1341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(</w:delText>
        </w:r>
      </w:del>
      <w:del w:id="134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split_data_set(my_data,2,</w:delText>
        </w:r>
      </w:del>
      <w:del w:id="1343" w:author="Gang Huang" w:date="2019-11-05T20:34:10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FFFFF"/>
          </w:rPr>
          <w:delText>"y"</w:delText>
        </w:r>
      </w:del>
      <w:del w:id="134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) </w:delText>
        </w:r>
      </w:del>
      <w:del w:id="1345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)</w:delText>
        </w:r>
      </w:del>
    </w:p>
    <w:p>
      <w:pPr>
        <w:pStyle w:val="37"/>
        <w:widowControl/>
        <w:numPr>
          <w:ilvl w:val="0"/>
          <w:numId w:val="4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34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46" w:author="Gang Huang" w:date="2019-11-05T20:34:11Z">
          <w:pPr>
            <w:widowControl/>
            <w:numPr>
              <w:ilvl w:val="0"/>
              <w:numId w:val="4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348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print</w:delText>
        </w:r>
      </w:del>
      <w:del w:id="1349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(</w:delText>
        </w:r>
      </w:del>
      <w:del w:id="1350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split_data_set(my_data,1,1) </w:delText>
        </w:r>
      </w:del>
      <w:del w:id="1351" w:author="Gang Huang" w:date="2019-11-05T20:34:10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)</w:delText>
        </w:r>
      </w:del>
    </w:p>
    <w:p>
      <w:pPr>
        <w:pStyle w:val="37"/>
        <w:ind w:firstLine="0" w:firstLineChars="0"/>
        <w:rPr>
          <w:del w:id="1353" w:author="Gang Huang" w:date="2019-11-05T20:34:10Z"/>
        </w:rPr>
        <w:pPrChange w:id="1352" w:author="Gang Huang" w:date="2019-11-05T20:34:11Z">
          <w:pPr>
            <w:pStyle w:val="39"/>
            <w:ind w:firstLine="0" w:firstLineChars="0"/>
          </w:pPr>
        </w:pPrChange>
      </w:pPr>
    </w:p>
    <w:p>
      <w:pPr>
        <w:pStyle w:val="37"/>
        <w:ind w:firstLine="0" w:firstLineChars="0"/>
        <w:rPr>
          <w:del w:id="1355" w:author="Gang Huang" w:date="2019-11-05T20:34:10Z"/>
        </w:rPr>
        <w:pPrChange w:id="1354" w:author="Gang Huang" w:date="2019-11-05T20:34:11Z">
          <w:pPr>
            <w:pStyle w:val="39"/>
            <w:ind w:firstLine="0" w:firstLineChars="0"/>
          </w:pPr>
        </w:pPrChange>
      </w:pPr>
      <w:del w:id="1356" w:author="Gang Huang" w:date="2019-11-05T20:34:10Z">
        <w:r>
          <w:rPr>
            <w:rFonts w:hint="eastAsia"/>
          </w:rPr>
          <w:delText>(</w:delText>
        </w:r>
      </w:del>
      <w:del w:id="1357" w:author="Gang Huang" w:date="2019-11-05T20:34:10Z">
        <w:r>
          <w:rPr/>
          <w:delText>3</w:delText>
        </w:r>
      </w:del>
      <w:del w:id="1358" w:author="Gang Huang" w:date="2019-11-05T20:34:10Z">
        <w:r>
          <w:rPr>
            <w:rFonts w:hint="eastAsia"/>
          </w:rPr>
          <w:delText>)选择最好的划分方式.</w:delText>
        </w:r>
      </w:del>
      <w:del w:id="1359" w:author="Gang Huang" w:date="2019-11-05T20:34:10Z">
        <w:r>
          <w:rPr/>
          <w:delText xml:space="preserve"> </w:delText>
        </w:r>
      </w:del>
    </w:p>
    <w:p>
      <w:pPr>
        <w:pStyle w:val="37"/>
        <w:ind w:firstLine="0" w:firstLineChars="0"/>
        <w:rPr>
          <w:del w:id="1361" w:author="Gang Huang" w:date="2019-11-05T20:34:10Z"/>
        </w:rPr>
        <w:pPrChange w:id="1360" w:author="Gang Huang" w:date="2019-11-05T20:34:11Z">
          <w:pPr>
            <w:pStyle w:val="39"/>
            <w:ind w:firstLine="0" w:firstLineChars="0"/>
          </w:pPr>
        </w:pPrChange>
      </w:pPr>
      <w:del w:id="1362" w:author="Gang Huang" w:date="2019-11-05T20:34:10Z">
        <w:r>
          <w:rPr>
            <w:rFonts w:hint="eastAsia"/>
          </w:rPr>
          <w:delText>选择最好的划分方式,就是要找出</w:delText>
        </w:r>
      </w:del>
      <w:del w:id="1363" w:author="Gang Huang" w:date="2019-11-05T20:34:10Z">
        <w:r>
          <w:rPr>
            <w:rFonts w:hint="eastAsia"/>
            <w:b/>
          </w:rPr>
          <w:delText>某一个特征</w:delText>
        </w:r>
      </w:del>
      <w:del w:id="1364" w:author="Gang Huang" w:date="2019-11-05T20:34:10Z">
        <w:r>
          <w:rPr>
            <w:rFonts w:hint="eastAsia"/>
          </w:rPr>
          <w:delText>以最有效地实现对数据集的分类.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366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65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367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def</w:delText>
        </w:r>
      </w:del>
      <w:del w:id="136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best_feature_to_split(data_set): </w:delText>
        </w:r>
      </w:del>
      <w:del w:id="1369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data_set 必须是以长度相同的列表为元素的列表. 每个样本的最后一个元素是当前样本的类别标签</w:delText>
        </w:r>
      </w:del>
      <w:del w:id="1370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372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71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37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num_features = len(data_set[0])-1   </w:delText>
        </w:r>
      </w:del>
      <w:del w:id="1374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 求出当前数据集包含的特征的数目.</w:delText>
        </w:r>
      </w:del>
      <w:del w:id="137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37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76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37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base_entropy = calc_shannon_ent(data_set) </w:delText>
        </w:r>
      </w:del>
      <w:del w:id="1379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求出原始香农值</w:delText>
        </w:r>
      </w:del>
      <w:del w:id="1380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382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81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38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best_info_gain = 0.0 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385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84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386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best_feature = -1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388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87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38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</w:delText>
        </w:r>
      </w:del>
      <w:del w:id="1390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for</w:delText>
        </w:r>
      </w:del>
      <w:del w:id="139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i </w:delText>
        </w:r>
      </w:del>
      <w:del w:id="1392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in</w:delText>
        </w:r>
      </w:del>
      <w:del w:id="139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range(num_features): </w:delText>
        </w:r>
      </w:del>
      <w:del w:id="1394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 遍历所有特征</w:delText>
        </w:r>
      </w:del>
      <w:del w:id="139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39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396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39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feat_list = [example[i] </w:delText>
        </w:r>
      </w:del>
      <w:del w:id="1399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for</w:delText>
        </w:r>
      </w:del>
      <w:del w:id="1400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example </w:delText>
        </w:r>
      </w:del>
      <w:del w:id="1401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in</w:delText>
        </w:r>
      </w:del>
      <w:del w:id="140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data_set] </w:delText>
        </w:r>
      </w:del>
      <w:del w:id="1403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将所有第i个特征值或所有可能存在的值写入新列表</w:delText>
        </w:r>
      </w:del>
      <w:del w:id="140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406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05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407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unique_values = set(feat_list)   </w:delText>
        </w:r>
      </w:del>
      <w:del w:id="1408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 去除重复元素</w:delText>
        </w:r>
      </w:del>
      <w:del w:id="140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41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10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41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new_entropy = 0.0 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414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13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41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</w:delText>
        </w:r>
      </w:del>
      <w:del w:id="1416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for</w:delText>
        </w:r>
      </w:del>
      <w:del w:id="1417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value </w:delText>
        </w:r>
      </w:del>
      <w:del w:id="1418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in</w:delText>
        </w:r>
      </w:del>
      <w:del w:id="141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unique_values: </w:delText>
        </w:r>
      </w:del>
      <w:del w:id="1420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#遍历所有唯一特征值</w:delText>
        </w:r>
      </w:del>
      <w:del w:id="142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423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22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42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    sub_data_set = split_data_set(data_set,i, value) </w:delText>
        </w:r>
      </w:del>
      <w:del w:id="1425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#对每个特征划分一次数据集</w:delText>
        </w:r>
      </w:del>
      <w:del w:id="1426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428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27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42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    prob = len(sub_data_set)/float(len(data_set))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43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30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43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    new_entropy += prob * calc_shannon_ent(sub_data_set) </w:delText>
        </w:r>
      </w:del>
      <w:del w:id="1433" w:author="Gang Huang" w:date="2019-11-05T20:34:10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计算数据集的新的香农熵. </w:delText>
        </w:r>
      </w:del>
      <w:del w:id="1434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436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35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437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info_gain = base_entropy - new_entropy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439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38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440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</w:delText>
        </w:r>
      </w:del>
      <w:del w:id="1441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if</w:delText>
        </w:r>
      </w:del>
      <w:del w:id="1442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(info_gain &gt; best_info_gain):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444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43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44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    best_info_gain = info_gain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44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46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448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    best_feature = i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450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49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451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</w:delText>
        </w:r>
      </w:del>
      <w:del w:id="1452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return</w:delText>
        </w:r>
      </w:del>
      <w:del w:id="145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best_feature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455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54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456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458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57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45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my_data, labels = create_data_set()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46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60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462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print</w:delText>
        </w:r>
      </w:del>
      <w:del w:id="146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(</w:delText>
        </w:r>
      </w:del>
      <w:del w:id="1464" w:author="Gang Huang" w:date="2019-11-05T20:34:10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FFFFF"/>
          </w:rPr>
          <w:delText>"my_data:")</w:delText>
        </w:r>
      </w:del>
      <w:del w:id="146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46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66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468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print</w:delText>
        </w:r>
      </w:del>
      <w:del w:id="146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(my_data)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471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70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472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print</w:delText>
        </w:r>
      </w:del>
      <w:del w:id="1473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(</w:delText>
        </w:r>
      </w:del>
      <w:del w:id="1474" w:author="Gang Huang" w:date="2019-11-05T20:34:10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FFFFF"/>
          </w:rPr>
          <w:delText>"best feature:")</w:delText>
        </w:r>
      </w:del>
      <w:del w:id="1475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5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477" w:author="Gang Huang" w:date="2019-11-05T20:34:10Z"/>
          <w:rFonts w:hint="eastAsia" w:ascii="&amp;quot" w:hAnsi="&amp;quot" w:cs="宋体"/>
          <w:color w:val="5C5C5C"/>
          <w:kern w:val="0"/>
          <w:sz w:val="18"/>
          <w:szCs w:val="18"/>
        </w:rPr>
        <w:pPrChange w:id="1476" w:author="Gang Huang" w:date="2019-11-05T20:34:11Z">
          <w:pPr>
            <w:widowControl/>
            <w:numPr>
              <w:ilvl w:val="0"/>
              <w:numId w:val="5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478" w:author="Gang Huang" w:date="2019-11-05T20:34:10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print</w:delText>
        </w:r>
      </w:del>
      <w:del w:id="1479" w:author="Gang Huang" w:date="2019-11-05T20:34:10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(best_feature_to_split(my_data))  </w:delText>
        </w:r>
      </w:del>
    </w:p>
    <w:p>
      <w:pPr>
        <w:pStyle w:val="37"/>
        <w:ind w:firstLine="0" w:firstLineChars="0"/>
        <w:rPr>
          <w:del w:id="1481" w:author="Gang Huang" w:date="2019-11-05T20:34:10Z"/>
        </w:rPr>
        <w:pPrChange w:id="1480" w:author="Gang Huang" w:date="2019-11-05T20:34:11Z">
          <w:pPr>
            <w:pStyle w:val="39"/>
            <w:ind w:firstLine="0" w:firstLineChars="0"/>
          </w:pPr>
        </w:pPrChange>
      </w:pPr>
    </w:p>
    <w:p>
      <w:pPr>
        <w:pStyle w:val="37"/>
        <w:ind w:firstLine="0" w:firstLineChars="0"/>
        <w:rPr>
          <w:del w:id="1483" w:author="Gang Huang" w:date="2019-11-05T20:34:07Z"/>
        </w:rPr>
        <w:pPrChange w:id="1482" w:author="Gang Huang" w:date="2019-11-05T20:34:11Z">
          <w:pPr>
            <w:pStyle w:val="39"/>
            <w:ind w:firstLine="0" w:firstLineChars="0"/>
          </w:pPr>
        </w:pPrChange>
      </w:pPr>
      <w:del w:id="1484" w:author="Gang Huang" w:date="2019-11-05T20:34:07Z">
        <w:r>
          <w:rPr>
            <w:rFonts w:hint="eastAsia"/>
          </w:rPr>
          <w:delText>Gini指数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486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485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487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def</w:delText>
        </w:r>
      </w:del>
      <w:del w:id="1488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cal_gini_index(data</w:delText>
        </w:r>
      </w:del>
      <w:del w:id="1489" w:author="Gang Huang" w:date="2019-11-05T20:34:07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_</w:delText>
        </w:r>
      </w:del>
      <w:del w:id="1490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set):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492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491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493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1494" w:author="Gang Huang" w:date="2019-11-05T20:34:07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"""计算给定数据集的Gini指数</w:delText>
        </w:r>
      </w:del>
      <w:del w:id="1495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497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496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498" w:author="Gang Huang" w:date="2019-11-05T20:34:07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    input: data(list): 数据集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500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499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501" w:author="Gang Huang" w:date="2019-11-05T20:34:07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    output: gini(float): Gini指数</w:delText>
        </w:r>
      </w:del>
      <w:del w:id="1502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504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03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505" w:author="Gang Huang" w:date="2019-11-05T20:34:07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    """</w:delText>
        </w:r>
      </w:del>
      <w:del w:id="1506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508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07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509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1510" w:author="Gang Huang" w:date="2019-11-05T20:34:07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Total no. of the sample</w:delText>
        </w:r>
      </w:del>
      <w:del w:id="1511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513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12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514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total_sample = len(data_set)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516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15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517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1518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if</w:delText>
        </w:r>
      </w:del>
      <w:del w:id="1519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len(data_set)==0: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521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20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522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</w:delText>
        </w:r>
      </w:del>
      <w:del w:id="1523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return</w:delText>
        </w:r>
      </w:del>
      <w:del w:id="1524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0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526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25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527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1528" w:author="Gang Huang" w:date="2019-11-05T20:34:07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Count the no. of labels in the data set</w:delText>
        </w:r>
      </w:del>
      <w:del w:id="1529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531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30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532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label_counts = label_uniq_counts(data_set)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534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33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535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537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36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538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</w:delText>
        </w:r>
      </w:del>
      <w:del w:id="1539" w:author="Gang Huang" w:date="2019-11-05T20:34:07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 Calculate the Gini index of the data set</w:delText>
        </w:r>
      </w:del>
      <w:del w:id="1540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542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41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543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gini = 0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545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44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546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</w:delText>
        </w:r>
      </w:del>
      <w:del w:id="1547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for</w:delText>
        </w:r>
      </w:del>
      <w:del w:id="1548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label </w:delText>
        </w:r>
      </w:del>
      <w:del w:id="1549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in</w:delText>
        </w:r>
      </w:del>
      <w:del w:id="1550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label_counts: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552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51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553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gini = gini + pow(label_counts[label],2)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555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54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556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558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57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559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gini = 1 - float(gini)/ pow(total_sample,2)  </w:delText>
        </w:r>
      </w:del>
    </w:p>
    <w:p>
      <w:pPr>
        <w:pStyle w:val="37"/>
        <w:widowControl/>
        <w:numPr>
          <w:ilvl w:val="0"/>
          <w:numId w:val="6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561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60" w:author="Gang Huang" w:date="2019-11-05T20:34:11Z">
          <w:pPr>
            <w:widowControl/>
            <w:numPr>
              <w:ilvl w:val="0"/>
              <w:numId w:val="6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562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</w:delText>
        </w:r>
      </w:del>
      <w:del w:id="1563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return</w:delText>
        </w:r>
      </w:del>
      <w:del w:id="1564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gini  </w:delText>
        </w:r>
      </w:del>
      <w:del w:id="1565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ind w:firstLine="0" w:firstLineChars="0"/>
        <w:rPr>
          <w:del w:id="1567" w:author="Gang Huang" w:date="2019-11-05T20:34:07Z"/>
        </w:rPr>
        <w:pPrChange w:id="1566" w:author="Gang Huang" w:date="2019-11-05T20:34:11Z">
          <w:pPr>
            <w:pStyle w:val="39"/>
            <w:ind w:firstLine="0" w:firstLineChars="0"/>
          </w:pPr>
        </w:pPrChange>
      </w:pPr>
    </w:p>
    <w:p>
      <w:pPr>
        <w:pStyle w:val="37"/>
        <w:ind w:firstLine="0" w:firstLineChars="0"/>
        <w:rPr>
          <w:del w:id="1569" w:author="Gang Huang" w:date="2019-11-05T20:34:07Z"/>
        </w:rPr>
        <w:pPrChange w:id="1568" w:author="Gang Huang" w:date="2019-11-05T20:34:11Z">
          <w:pPr>
            <w:pStyle w:val="39"/>
            <w:ind w:firstLine="0" w:firstLineChars="0"/>
          </w:pPr>
        </w:pPrChange>
      </w:pPr>
      <w:del w:id="1570" w:author="Gang Huang" w:date="2019-11-05T20:34:07Z">
        <w:r>
          <w:rPr>
            <w:rFonts w:hint="eastAsia"/>
          </w:rPr>
          <w:delText>计算数据集中类别标签的个数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572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71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573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from</w:delText>
        </w:r>
      </w:del>
      <w:del w:id="1574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math </w:delText>
        </w:r>
      </w:del>
      <w:del w:id="1575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import</w:delText>
        </w:r>
      </w:del>
      <w:del w:id="1576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pow 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578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77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579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581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80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582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def</w:delText>
        </w:r>
      </w:del>
      <w:del w:id="1583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label_uniq_counts(data): 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585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84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586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1587" w:author="Gang Huang" w:date="2019-11-05T20:34:07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"""</w:delText>
        </w:r>
      </w:del>
      <w:del w:id="1588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590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89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591" w:author="Gang Huang" w:date="2019-11-05T20:34:07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    input: data(list)</w:delText>
        </w:r>
      </w:del>
      <w:del w:id="1592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594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93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595" w:author="Gang Huang" w:date="2019-11-05T20:34:07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    output: label_uniq_counts(int)</w:delText>
        </w:r>
      </w:del>
      <w:del w:id="1596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598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597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599" w:author="Gang Huang" w:date="2019-11-05T20:34:07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    """</w:delText>
        </w:r>
      </w:del>
      <w:del w:id="1600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602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601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603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label_uniq_count ={} 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605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604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606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608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607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609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1610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for</w:delText>
        </w:r>
      </w:del>
      <w:del w:id="1611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x </w:delText>
        </w:r>
      </w:del>
      <w:del w:id="1612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in</w:delText>
        </w:r>
      </w:del>
      <w:del w:id="1613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data: 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615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614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616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label = x[len(x)-1] </w:delText>
        </w:r>
      </w:del>
      <w:del w:id="1617" w:author="Gang Huang" w:date="2019-11-05T20:34:07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 取得每个样本的类标签label</w:delText>
        </w:r>
      </w:del>
      <w:del w:id="1618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620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619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621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</w:delText>
        </w:r>
      </w:del>
      <w:del w:id="1622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if</w:delText>
        </w:r>
      </w:del>
      <w:del w:id="1623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label </w:delText>
        </w:r>
      </w:del>
      <w:del w:id="1624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not</w:delText>
        </w:r>
      </w:del>
      <w:del w:id="1625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  <w:del w:id="1626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in</w:delText>
        </w:r>
      </w:del>
      <w:del w:id="1627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label_uniq_count:  </w:delText>
        </w:r>
      </w:del>
      <w:del w:id="1628" w:author="Gang Huang" w:date="2019-11-05T20:34:07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WHY?</w:delText>
        </w:r>
      </w:del>
      <w:del w:id="1629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631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630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632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    label_uniq_count[label] = 0 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FFFFF"/>
        <w:tabs>
          <w:tab w:val="clear" w:pos="720"/>
        </w:tabs>
        <w:spacing w:line="210" w:lineRule="atLeast"/>
        <w:ind w:left="675"/>
        <w:jc w:val="left"/>
        <w:rPr>
          <w:del w:id="1634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633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635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label_uniq_count[label]  </w:delText>
        </w:r>
      </w:del>
      <w:del w:id="1636" w:author="Gang Huang" w:date="2019-11-05T20:34:07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+</w:delText>
        </w:r>
      </w:del>
      <w:del w:id="1637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= 1  </w:delText>
        </w:r>
      </w:del>
    </w:p>
    <w:p>
      <w:pPr>
        <w:pStyle w:val="37"/>
        <w:widowControl/>
        <w:numPr>
          <w:ilvl w:val="0"/>
          <w:numId w:val="7"/>
        </w:numPr>
        <w:pBdr>
          <w:left w:val="single" w:color="6CE26C" w:sz="18" w:space="8"/>
        </w:pBdr>
        <w:shd w:val="clear" w:color="auto" w:fill="F8F8F8"/>
        <w:tabs>
          <w:tab w:val="clear" w:pos="720"/>
        </w:tabs>
        <w:spacing w:line="210" w:lineRule="atLeast"/>
        <w:ind w:left="675"/>
        <w:jc w:val="left"/>
        <w:rPr>
          <w:del w:id="1639" w:author="Gang Huang" w:date="2019-11-05T20:34:07Z"/>
          <w:rFonts w:hint="eastAsia" w:ascii="&amp;quot" w:hAnsi="&amp;quot" w:cs="宋体"/>
          <w:color w:val="5C5C5C"/>
          <w:kern w:val="0"/>
          <w:sz w:val="18"/>
          <w:szCs w:val="18"/>
        </w:rPr>
        <w:pPrChange w:id="1638" w:author="Gang Huang" w:date="2019-11-05T20:34:11Z">
          <w:pPr>
            <w:widowControl/>
            <w:numPr>
              <w:ilvl w:val="0"/>
              <w:numId w:val="7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640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</w:delText>
        </w:r>
      </w:del>
      <w:del w:id="1641" w:author="Gang Huang" w:date="2019-11-05T20:34:07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return</w:delText>
        </w:r>
      </w:del>
      <w:del w:id="1642" w:author="Gang Huang" w:date="2019-11-05T20:34:07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label_uniq_count  </w:delText>
        </w:r>
      </w:del>
    </w:p>
    <w:p>
      <w:pPr>
        <w:pStyle w:val="37"/>
        <w:ind w:firstLine="0" w:firstLineChars="0"/>
        <w:rPr>
          <w:del w:id="1644" w:author="Gang Huang" w:date="2019-11-05T20:35:38Z"/>
        </w:rPr>
        <w:pPrChange w:id="1643" w:author="Gang Huang" w:date="2019-11-05T20:34:11Z">
          <w:pPr>
            <w:pStyle w:val="39"/>
            <w:ind w:firstLine="0" w:firstLineChars="0"/>
          </w:pPr>
        </w:pPrChange>
      </w:pPr>
    </w:p>
    <w:p>
      <w:pPr>
        <w:pStyle w:val="31"/>
        <w:numPr>
          <w:ilvl w:val="-1"/>
          <w:numId w:val="0"/>
        </w:numPr>
        <w:ind w:left="0" w:firstLine="0"/>
        <w:rPr>
          <w:del w:id="1646" w:author="Gang Huang" w:date="2019-11-05T20:35:38Z"/>
        </w:rPr>
        <w:pPrChange w:id="1645" w:author="Gang Huang" w:date="2019-11-05T20:34:37Z">
          <w:pPr>
            <w:pStyle w:val="31"/>
          </w:pPr>
        </w:pPrChange>
      </w:pPr>
      <w:del w:id="1647" w:author="Gang Huang" w:date="2019-11-05T20:35:38Z">
        <w:r>
          <w:rPr>
            <w:rFonts w:hint="eastAsia"/>
          </w:rPr>
          <w:delText>决策树的应用</w:delText>
        </w:r>
      </w:del>
    </w:p>
    <w:p>
      <w:pPr>
        <w:pStyle w:val="31"/>
        <w:numPr>
          <w:ilvl w:val="-1"/>
          <w:numId w:val="0"/>
        </w:numPr>
        <w:ind w:left="0" w:firstLine="0" w:firstLineChars="0"/>
        <w:rPr>
          <w:del w:id="1649" w:author="Gang Huang" w:date="2019-11-05T20:35:38Z"/>
        </w:rPr>
        <w:pPrChange w:id="1648" w:author="Gang Huang" w:date="2019-11-05T20:34:37Z">
          <w:pPr>
            <w:pStyle w:val="39"/>
            <w:ind w:firstLine="0" w:firstLineChars="0"/>
          </w:pPr>
        </w:pPrChange>
      </w:pPr>
      <w:del w:id="1650" w:author="Gang Huang" w:date="2019-11-05T20:35:38Z">
        <w:r>
          <w:rPr>
            <w:rFonts w:hint="eastAsia"/>
          </w:rPr>
          <w:delText>对上面表格中的例子,生成一个决策树分类器,并对新的测试集</w:delText>
        </w:r>
      </w:del>
      <m:oMath>
        <w:del w:id="1651" w:author="Gang Huang" w:date="2019-11-05T20:35:38Z">
          <m:r>
            <m:rPr>
              <m:sty m:val="p"/>
            </m:rPr>
            <w:rPr>
              <w:rFonts w:hint="eastAsia" w:ascii="Cambria Math" w:hAnsi="Cambria Math"/>
            </w:rPr>
            <m:t>D=</m:t>
          </m:r>
        </w:del>
        <w:del w:id="1652" w:author="Gang Huang" w:date="2019-11-05T20:35:38Z">
          <m:r>
            <m:rPr>
              <m:sty m:val="p"/>
            </m:rPr>
            <w:rPr>
              <w:rFonts w:ascii="Cambria Math" w:hAnsi="Cambria Math"/>
            </w:rPr>
            <m:t>{</m:t>
          </m:r>
        </w:del>
        <m:d>
          <m:dPr>
            <m:ctrlPr>
              <w:del w:id="1653" w:author="Gang Huang" w:date="2019-11-05T20:35:38Z">
                <w:rPr>
                  <w:rFonts w:ascii="Cambria Math" w:hAnsi="Cambria Math"/>
                </w:rPr>
              </w:del>
            </m:ctrlPr>
          </m:dPr>
          <m:e>
            <w:del w:id="1654" w:author="Gang Huang" w:date="2019-11-05T20:35:38Z">
              <m:r>
                <m:rPr>
                  <m:sty m:val="p"/>
                </m:rPr>
                <w:rPr>
                  <w:rFonts w:hint="eastAsia" w:ascii="Cambria Math" w:hAnsi="Cambria Math"/>
                </w:rPr>
                <m:t>1,1</m:t>
              </m:r>
            </w:del>
            <m:ctrlPr>
              <w:del w:id="1655" w:author="Gang Huang" w:date="2019-11-05T20:35:38Z">
                <w:rPr>
                  <w:rFonts w:ascii="Cambria Math" w:hAnsi="Cambria Math"/>
                </w:rPr>
              </w:del>
            </m:ctrlPr>
          </m:e>
        </m:d>
        <w:del w:id="1656" w:author="Gang Huang" w:date="2019-11-05T20:35:38Z">
          <m:r>
            <m:rPr>
              <m:sty m:val="p"/>
            </m:rPr>
            <w:rPr>
              <w:rFonts w:hint="eastAsia" w:ascii="Cambria Math" w:hAnsi="Cambria Math"/>
            </w:rPr>
            <m:t>,</m:t>
          </m:r>
        </w:del>
        <w:del w:id="1657" w:author="Gang Huang" w:date="2019-11-05T20:35:38Z">
          <m:r>
            <m:rPr>
              <m:sty m:val="p"/>
            </m:rPr>
            <w:rPr>
              <w:rFonts w:ascii="Cambria Math" w:hAnsi="Cambria Math"/>
            </w:rPr>
            <m:t xml:space="preserve"> </m:t>
          </m:r>
        </w:del>
        <m:d>
          <m:dPr>
            <m:ctrlPr>
              <w:del w:id="1658" w:author="Gang Huang" w:date="2019-11-05T20:35:38Z">
                <w:rPr>
                  <w:rFonts w:ascii="Cambria Math" w:hAnsi="Cambria Math"/>
                </w:rPr>
              </w:del>
            </m:ctrlPr>
          </m:dPr>
          <m:e>
            <w:del w:id="1659" w:author="Gang Huang" w:date="2019-11-05T20:35:38Z">
              <m:r>
                <m:rPr>
                  <m:sty m:val="p"/>
                </m:rPr>
                <w:rPr>
                  <w:rFonts w:hint="eastAsia" w:ascii="Cambria Math" w:hAnsi="Cambria Math"/>
                </w:rPr>
                <m:t>0,0</m:t>
              </m:r>
            </w:del>
            <m:ctrlPr>
              <w:del w:id="1660" w:author="Gang Huang" w:date="2019-11-05T20:35:38Z">
                <w:rPr>
                  <w:rFonts w:ascii="Cambria Math" w:hAnsi="Cambria Math"/>
                </w:rPr>
              </w:del>
            </m:ctrlPr>
          </m:e>
        </m:d>
        <w:del w:id="1661" w:author="Gang Huang" w:date="2019-11-05T20:35:38Z">
          <m:r>
            <m:rPr>
              <m:sty m:val="p"/>
            </m:rPr>
            <w:rPr>
              <w:rFonts w:ascii="Cambria Math" w:hAnsi="Cambria Math"/>
            </w:rPr>
            <m:t>}</m:t>
          </m:r>
        </w:del>
      </m:oMath>
      <w:del w:id="1662" w:author="Gang Huang" w:date="2019-11-05T20:35:38Z">
        <w:r>
          <w:rPr>
            <w:rFonts w:hint="eastAsia"/>
          </w:rPr>
          <w:delText>做预测.</w:delText>
        </w:r>
      </w:del>
      <w:del w:id="1663" w:author="Gang Huang" w:date="2019-11-05T20:35:38Z">
        <w:r>
          <w:rPr/>
          <w:delText xml:space="preserve"> </w:delText>
        </w:r>
      </w:del>
    </w:p>
    <w:p>
      <w:pPr>
        <w:pStyle w:val="31"/>
        <w:numPr>
          <w:ilvl w:val="-1"/>
          <w:numId w:val="0"/>
        </w:numPr>
        <w:ind w:left="0" w:firstLine="0" w:firstLineChars="0"/>
        <w:rPr>
          <w:del w:id="1665" w:author="Gang Huang" w:date="2019-11-05T20:35:38Z"/>
        </w:rPr>
        <w:pPrChange w:id="1664" w:author="Gang Huang" w:date="2019-11-05T20:34:37Z">
          <w:pPr>
            <w:pStyle w:val="39"/>
            <w:ind w:firstLine="0" w:firstLineChars="0"/>
          </w:pPr>
        </w:pPrChange>
      </w:pPr>
      <w:del w:id="1666" w:author="Gang Huang" w:date="2019-11-05T20:35:38Z">
        <w:r>
          <w:rPr>
            <w:rFonts w:hint="eastAsia"/>
          </w:rPr>
          <w:delText>分析: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1668" w:author="Gang Huang" w:date="2019-11-05T20:35:38Z"/>
        </w:rPr>
        <w:pPrChange w:id="1667" w:author="Gang Huang" w:date="2019-11-05T20:34:37Z">
          <w:pPr>
            <w:pStyle w:val="37"/>
          </w:pPr>
        </w:pPrChange>
      </w:pPr>
      <w:del w:id="1669" w:author="Gang Huang" w:date="2019-11-05T20:35:38Z">
        <w:r>
          <w:rPr>
            <w:rFonts w:hint="eastAsia"/>
          </w:rPr>
          <w:delText>导入模块.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1671" w:author="Gang Huang" w:date="2019-11-05T20:35:38Z"/>
        </w:rPr>
        <w:pPrChange w:id="1670" w:author="Gang Huang" w:date="2019-11-05T20:34:37Z">
          <w:pPr>
            <w:pStyle w:val="37"/>
          </w:pPr>
        </w:pPrChange>
      </w:pPr>
      <w:del w:id="1672" w:author="Gang Huang" w:date="2019-11-05T20:35:38Z">
        <w:r>
          <w:rPr>
            <w:rFonts w:hint="eastAsia"/>
          </w:rPr>
          <w:delText>生成数据集:</w:delText>
        </w:r>
      </w:del>
      <w:del w:id="1673" w:author="Gang Huang" w:date="2019-11-05T20:35:38Z">
        <w:r>
          <w:rPr/>
          <w:delText xml:space="preserve"> </w:delText>
        </w:r>
      </w:del>
      <w:del w:id="1674" w:author="Gang Huang" w:date="2019-11-05T20:35:38Z">
        <w:r>
          <w:rPr>
            <w:rFonts w:hint="eastAsia"/>
          </w:rPr>
          <w:delText>训练集和测试集.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1676" w:author="Gang Huang" w:date="2019-11-05T20:35:38Z"/>
        </w:rPr>
        <w:pPrChange w:id="1675" w:author="Gang Huang" w:date="2019-11-05T20:34:37Z">
          <w:pPr>
            <w:pStyle w:val="37"/>
          </w:pPr>
        </w:pPrChange>
      </w:pPr>
      <w:del w:id="1677" w:author="Gang Huang" w:date="2019-11-05T20:35:38Z">
        <w:r>
          <w:rPr>
            <w:rFonts w:hint="eastAsia"/>
          </w:rPr>
          <w:delText>训练模型.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1679" w:author="Gang Huang" w:date="2019-11-05T20:35:38Z"/>
        </w:rPr>
        <w:pPrChange w:id="1678" w:author="Gang Huang" w:date="2019-11-05T20:34:37Z">
          <w:pPr>
            <w:pStyle w:val="37"/>
          </w:pPr>
        </w:pPrChange>
      </w:pPr>
      <w:del w:id="1680" w:author="Gang Huang" w:date="2019-11-05T20:35:38Z">
        <w:r>
          <w:rPr>
            <w:rFonts w:hint="eastAsia"/>
          </w:rPr>
          <w:delText>对新的数据(测试集)做预测.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1682" w:author="Gang Huang" w:date="2019-11-05T20:35:38Z"/>
        </w:rPr>
        <w:pPrChange w:id="1681" w:author="Gang Huang" w:date="2019-11-05T20:34:37Z">
          <w:pPr>
            <w:pStyle w:val="37"/>
            <w:numPr>
              <w:ilvl w:val="0"/>
              <w:numId w:val="0"/>
            </w:numPr>
            <w:ind w:left="562"/>
          </w:pPr>
        </w:pPrChange>
      </w:pPr>
    </w:p>
    <w:p>
      <w:pPr>
        <w:pStyle w:val="31"/>
        <w:numPr>
          <w:ilvl w:val="-1"/>
          <w:numId w:val="0"/>
        </w:numPr>
        <w:ind w:left="0" w:firstLine="0" w:firstLineChars="0"/>
        <w:rPr>
          <w:del w:id="1684" w:author="Gang Huang" w:date="2019-11-05T20:35:38Z"/>
        </w:rPr>
        <w:pPrChange w:id="1683" w:author="Gang Huang" w:date="2019-11-05T20:34:37Z">
          <w:pPr>
            <w:pStyle w:val="39"/>
            <w:ind w:firstLine="0" w:firstLineChars="0"/>
          </w:pPr>
        </w:pPrChange>
      </w:pPr>
      <w:del w:id="1685" w:author="Gang Huang" w:date="2019-11-05T20:35:38Z">
        <w:r>
          <w:rPr>
            <w:rFonts w:hint="eastAsia"/>
          </w:rPr>
          <w:delText>代码如下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687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686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688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训练决策树 (Geron)</w:delText>
        </w:r>
      </w:del>
      <w:del w:id="1689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691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690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692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694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693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695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</w:delText>
        </w:r>
      </w:del>
      <w:del w:id="1696" w:author="Gang Huang" w:date="2019-11-05T20:35:38Z">
        <w:r>
          <w:rPr>
            <w:rFonts w:hint="eastAsia"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1.</w:delText>
        </w:r>
      </w:del>
      <w:del w:id="1697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 xml:space="preserve"> 导入模块</w:delText>
        </w:r>
      </w:del>
      <w:del w:id="1698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00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699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701" w:author="Gang Huang" w:date="2019-11-05T20:35:38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from</w:delText>
        </w:r>
      </w:del>
      <w:del w:id="1702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sklearn.tree </w:delText>
        </w:r>
      </w:del>
      <w:del w:id="1703" w:author="Gang Huang" w:date="2019-11-05T20:35:38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import</w:delText>
        </w:r>
      </w:del>
      <w:del w:id="1704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DecisionTreeClassifier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706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05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707" w:author="Gang Huang" w:date="2019-11-05T20:35:38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import</w:delText>
        </w:r>
      </w:del>
      <w:del w:id="1708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numpy as np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10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09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711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  <w:del w:id="1712" w:author="Gang Huang" w:date="2019-11-05T20:35:38Z">
        <w:r>
          <w:rPr>
            <w:rFonts w:hint="eastAsia"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14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13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715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</w:delText>
        </w:r>
      </w:del>
      <w:del w:id="1716" w:author="Gang Huang" w:date="2019-11-05T20:35:38Z">
        <w:r>
          <w:rPr>
            <w:rFonts w:hint="eastAsia"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2.</w:delText>
        </w:r>
      </w:del>
      <w:del w:id="1717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 xml:space="preserve"> 创建自己的数据集</w:delText>
        </w:r>
      </w:del>
      <w:del w:id="1718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720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19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721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23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22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724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#create dataset</w:delText>
        </w:r>
      </w:del>
      <w:del w:id="1725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727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26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728" w:author="Gang Huang" w:date="2019-11-05T20:35:38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class</w:delText>
        </w:r>
      </w:del>
      <w:del w:id="1729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Fish: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31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30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732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</w:delText>
        </w:r>
      </w:del>
      <w:del w:id="1733" w:author="Gang Huang" w:date="2019-11-05T20:35:38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def</w:delText>
        </w:r>
      </w:del>
      <w:del w:id="1734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__init__(self):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736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35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737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X = [[1,1],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39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38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740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     [1,1],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742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41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743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     [1,0],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45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44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746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     [0,1],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748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47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749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     [0,1]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51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50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752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     ]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754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53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755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y = [1,1,0,0,0]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57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56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758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self.data = np.array(X)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760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59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761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self.label = np.array(y)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63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62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764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self.feature = np.array([</w:delText>
        </w:r>
      </w:del>
      <w:del w:id="1765" w:author="Gang Huang" w:date="2019-11-05T20:35:38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8F8F8"/>
          </w:rPr>
          <w:delText>'鳃'</w:delText>
        </w:r>
      </w:del>
      <w:del w:id="1766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,</w:delText>
        </w:r>
      </w:del>
      <w:del w:id="1767" w:author="Gang Huang" w:date="2019-11-05T20:35:38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8F8F8"/>
          </w:rPr>
          <w:delText>'鳍'</w:delText>
        </w:r>
      </w:del>
      <w:del w:id="1768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])  </w:delText>
        </w:r>
      </w:del>
      <w:del w:id="1769" w:author="Gang Huang" w:date="2019-11-05T20:35:38Z">
        <w:r>
          <w:rPr>
            <w:rFonts w:hint="eastAsia" w:ascii="&amp;quot" w:hAnsi="&amp;quot" w:cs="宋体"/>
            <w:color w:val="5C5C5C"/>
            <w:kern w:val="0"/>
            <w:sz w:val="18"/>
            <w:szCs w:val="18"/>
          </w:rPr>
          <w:delText xml:space="preserve">   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71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70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772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774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73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775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训练集</w:delText>
        </w:r>
      </w:del>
      <w:del w:id="1776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78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77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779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fs = Fish()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781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80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782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84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83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785" w:author="Gang Huang" w:date="2019-11-05T20:35:38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print</w:delText>
        </w:r>
      </w:del>
      <w:del w:id="1786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(</w:delText>
        </w:r>
      </w:del>
      <w:del w:id="1787" w:author="Gang Huang" w:date="2019-11-05T20:35:38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8F8F8"/>
          </w:rPr>
          <w:delText>'X: '</w:delText>
        </w:r>
      </w:del>
      <w:del w:id="1788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, fs.data)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790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89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791" w:author="Gang Huang" w:date="2019-11-05T20:35:38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print</w:delText>
        </w:r>
      </w:del>
      <w:del w:id="1792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(</w:delText>
        </w:r>
      </w:del>
      <w:del w:id="1793" w:author="Gang Huang" w:date="2019-11-05T20:35:38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FFFFF"/>
          </w:rPr>
          <w:delText>'y:'</w:delText>
        </w:r>
      </w:del>
      <w:del w:id="1794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,fs.label)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796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95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797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799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798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800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 训练集的特征</w:delText>
        </w:r>
      </w:del>
      <w:del w:id="1801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803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02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804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X = fs.data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806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05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807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 训练集的标签</w:delText>
        </w:r>
      </w:del>
      <w:del w:id="1808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810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09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811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y = fs.label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813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12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814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816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15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817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</w:delText>
        </w:r>
      </w:del>
      <w:del w:id="1818" w:author="Gang Huang" w:date="2019-11-05T20:35:38Z">
        <w:r>
          <w:rPr>
            <w:rFonts w:hint="eastAsia"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3.1</w:delText>
        </w:r>
      </w:del>
      <w:del w:id="1819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 分类器这个类之实例化</w:delText>
        </w:r>
      </w:del>
      <w:del w:id="1820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822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21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823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tree_clf = DecisionTreeClassifier(max_depth=2)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825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24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826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</w:delText>
        </w:r>
      </w:del>
      <w:del w:id="1827" w:author="Gang Huang" w:date="2019-11-05T20:35:38Z">
        <w:r>
          <w:rPr>
            <w:rFonts w:hint="eastAsia"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3.2</w:delText>
        </w:r>
      </w:del>
      <w:del w:id="1828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 xml:space="preserve"> 最终生成决策树模型</w:delText>
        </w:r>
      </w:del>
      <w:del w:id="1829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831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30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832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tree_clf.fit(X,y)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834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33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835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837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36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838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 传入一个数据集,用决策树做预测</w:delText>
        </w:r>
      </w:del>
      <w:del w:id="1839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841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40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842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predict_proba(测试集): 返回值: 一个ndarray数组,其行数为样本个数,其列数为种类数.</w:delText>
        </w:r>
      </w:del>
      <w:del w:id="1843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845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44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846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a = tree_clf.predict_proba([[1,1],[0,0]])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848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47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849" w:author="Gang Huang" w:date="2019-11-05T20:35:38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predict(测试集): 函数的返回值: 一个一维array数组,其列数为样本个数</w:delText>
        </w:r>
      </w:del>
      <w:del w:id="1850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852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51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853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b = tree_clf.predict([[1,0]])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855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54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856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c = tree_clf.predict([[1,1],[1,0]])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675" w:firstLine="0"/>
        <w:jc w:val="left"/>
        <w:rPr>
          <w:del w:id="1858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57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1859" w:author="Gang Huang" w:date="2019-11-05T20:35:38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8F8F8"/>
          </w:rPr>
          <w:delText>print</w:delText>
        </w:r>
      </w:del>
      <w:del w:id="1860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(</w:delText>
        </w:r>
      </w:del>
      <w:del w:id="1861" w:author="Gang Huang" w:date="2019-11-05T20:35:38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8F8F8"/>
          </w:rPr>
          <w:delText>'测试样本为各类的概率:'</w:delText>
        </w:r>
      </w:del>
      <w:del w:id="1862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,a)  </w:delText>
        </w:r>
      </w:del>
    </w:p>
    <w:p>
      <w:pPr>
        <w:pStyle w:val="31"/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675" w:firstLine="0"/>
        <w:jc w:val="left"/>
        <w:rPr>
          <w:del w:id="1864" w:author="Gang Huang" w:date="2019-11-05T20:35:38Z"/>
          <w:rFonts w:hint="eastAsia" w:ascii="&amp;quot" w:hAnsi="&amp;quot" w:cs="宋体"/>
          <w:color w:val="5C5C5C"/>
          <w:kern w:val="0"/>
          <w:sz w:val="18"/>
          <w:szCs w:val="18"/>
        </w:rPr>
        <w:pPrChange w:id="1863" w:author="Gang Huang" w:date="2019-11-05T20:34:39Z">
          <w:pPr>
            <w:widowControl/>
            <w:numPr>
              <w:ilvl w:val="0"/>
              <w:numId w:val="8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1865" w:author="Gang Huang" w:date="2019-11-05T20:35:38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print</w:delText>
        </w:r>
      </w:del>
      <w:del w:id="1866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(</w:delText>
        </w:r>
      </w:del>
      <w:del w:id="1867" w:author="Gang Huang" w:date="2019-11-05T20:35:38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FFFFF"/>
          </w:rPr>
          <w:delText>'分类预测结果'</w:delText>
        </w:r>
      </w:del>
      <w:del w:id="1868" w:author="Gang Huang" w:date="2019-11-05T20:35:38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,c)  </w:delText>
        </w:r>
      </w:del>
    </w:p>
    <w:p>
      <w:pPr>
        <w:pStyle w:val="31"/>
        <w:numPr>
          <w:ilvl w:val="-1"/>
          <w:numId w:val="0"/>
        </w:numPr>
        <w:ind w:left="0" w:firstLine="0"/>
        <w:rPr>
          <w:del w:id="1870" w:author="Gang Huang" w:date="2019-11-05T20:35:38Z"/>
        </w:rPr>
        <w:pPrChange w:id="1869" w:author="Gang Huang" w:date="2019-11-05T20:34:37Z">
          <w:pPr>
            <w:pStyle w:val="39"/>
          </w:pPr>
        </w:pPrChange>
      </w:pPr>
    </w:p>
    <w:p>
      <w:pPr>
        <w:pStyle w:val="31"/>
        <w:numPr>
          <w:ilvl w:val="-1"/>
          <w:numId w:val="0"/>
        </w:numPr>
        <w:ind w:left="0" w:firstLine="0"/>
        <w:pPrChange w:id="1871" w:author="Gang Huang" w:date="2019-11-05T20:34:39Z">
          <w:pPr>
            <w:pStyle w:val="31"/>
          </w:pPr>
        </w:pPrChange>
      </w:pPr>
      <w:del w:id="1872" w:author="Gang Huang" w:date="2019-11-05T20:35:37Z">
        <w:r>
          <w:rPr/>
          <w:delText>决策</w:delText>
        </w:r>
      </w:del>
      <w:del w:id="1873" w:author="Gang Huang" w:date="2019-11-05T20:35:36Z">
        <w:r>
          <w:rPr/>
          <w:delText>树学习常用</w:delText>
        </w:r>
      </w:del>
      <w:del w:id="1874" w:author="Gang Huang" w:date="2019-11-05T20:35:35Z">
        <w:r>
          <w:rPr/>
          <w:delText>的算法</w:delText>
        </w:r>
      </w:del>
    </w:p>
    <w:p>
      <w:pPr>
        <w:widowControl/>
        <w:jc w:val="left"/>
        <w:rPr>
          <w:ins w:id="1875" w:author="Gang Huang" w:date="2019-11-05T20:35:47Z"/>
          <w:rFonts w:ascii="宋体" w:hAnsi="宋体" w:cs="宋体"/>
          <w:kern w:val="0"/>
          <w:szCs w:val="21"/>
        </w:rPr>
      </w:pPr>
    </w:p>
    <w:p>
      <w:pPr>
        <w:widowControl/>
        <w:ind w:firstLine="210" w:firstLineChars="100"/>
        <w:jc w:val="left"/>
        <w:rPr>
          <w:del w:id="1877" w:author="Gang Huang" w:date="2019-11-05T20:35:30Z"/>
          <w:rFonts w:ascii="宋体" w:hAnsi="宋体" w:cs="宋体"/>
          <w:kern w:val="0"/>
          <w:szCs w:val="21"/>
        </w:rPr>
        <w:pPrChange w:id="1876" w:author="Gang Huang" w:date="2019-11-05T20:35:50Z">
          <w:pPr>
            <w:widowControl/>
            <w:jc w:val="left"/>
          </w:pPr>
        </w:pPrChange>
      </w:pPr>
      <w:r>
        <w:rPr>
          <w:rFonts w:ascii="宋体" w:hAnsi="宋体" w:cs="宋体"/>
          <w:kern w:val="0"/>
          <w:szCs w:val="21"/>
        </w:rPr>
        <w:t>决策树学习常用的算法有：ID3，C4.5，</w:t>
      </w:r>
      <w:r>
        <w:rPr>
          <w:rFonts w:ascii="宋体" w:hAnsi="宋体" w:cs="宋体"/>
          <w:b/>
          <w:kern w:val="0"/>
          <w:szCs w:val="21"/>
        </w:rPr>
        <w:t>CART</w:t>
      </w:r>
      <w:r>
        <w:rPr>
          <w:rFonts w:ascii="宋体" w:hAnsi="宋体" w:cs="宋体"/>
          <w:kern w:val="0"/>
          <w:szCs w:val="21"/>
        </w:rPr>
        <w:t>，包含：特征选择（决定用哪个特征划分特征空间），决策树的生成和剪枝（将已生成的决策树进行简化）过程</w:t>
      </w:r>
      <w:r>
        <w:rPr>
          <w:rFonts w:hint="eastAsia" w:ascii="宋体" w:hAnsi="宋体" w:cs="宋体"/>
          <w:kern w:val="0"/>
          <w:szCs w:val="21"/>
        </w:rPr>
        <w:t>.</w:t>
      </w:r>
    </w:p>
    <w:p>
      <w:pPr>
        <w:widowControl/>
        <w:ind w:firstLine="0" w:firstLineChars="0"/>
        <w:jc w:val="left"/>
        <w:rPr>
          <w:del w:id="1879" w:author="Gang Huang" w:date="2019-11-05T20:35:30Z"/>
        </w:rPr>
        <w:pPrChange w:id="1878" w:author="Gang Huang" w:date="2019-11-05T20:35:30Z">
          <w:pPr>
            <w:pStyle w:val="39"/>
            <w:ind w:firstLine="0" w:firstLineChars="0"/>
          </w:pPr>
        </w:pPrChange>
      </w:pPr>
    </w:p>
    <w:p>
      <w:pPr>
        <w:widowControl/>
        <w:tabs>
          <w:tab w:val="left" w:pos="425"/>
        </w:tabs>
        <w:jc w:val="left"/>
        <w:rPr>
          <w:del w:id="1881" w:author="Gang Huang" w:date="2019-11-05T20:35:30Z"/>
        </w:rPr>
        <w:pPrChange w:id="1880" w:author="Gang Huang" w:date="2019-11-05T20:35:30Z">
          <w:pPr>
            <w:pStyle w:val="31"/>
          </w:pPr>
        </w:pPrChange>
      </w:pPr>
      <w:del w:id="1882" w:author="Gang Huang" w:date="2019-11-05T20:35:30Z">
        <w:r>
          <w:rPr>
            <w:rFonts w:hint="eastAsia"/>
          </w:rPr>
          <w:delText>课程总结</w:delText>
        </w:r>
      </w:del>
    </w:p>
    <w:p>
      <w:pPr>
        <w:widowControl/>
        <w:tabs>
          <w:tab w:val="left" w:pos="567"/>
          <w:tab w:val="left" w:pos="3544"/>
        </w:tabs>
        <w:ind w:left="777" w:right="210"/>
        <w:jc w:val="left"/>
        <w:rPr>
          <w:del w:id="1884" w:author="Gang Huang" w:date="2019-11-05T20:35:30Z"/>
        </w:rPr>
        <w:pPrChange w:id="1883" w:author="Gang Huang" w:date="2019-11-05T20:35:30Z">
          <w:pPr>
            <w:pStyle w:val="33"/>
            <w:ind w:left="777" w:right="210"/>
          </w:pPr>
        </w:pPrChange>
      </w:pPr>
      <w:del w:id="1885" w:author="Gang Huang" w:date="2019-11-05T20:35:30Z">
        <w:r>
          <w:rPr>
            <w:rFonts w:hint="eastAsia"/>
          </w:rPr>
          <w:delText>重点</w:delText>
        </w:r>
      </w:del>
    </w:p>
    <w:p>
      <w:pPr>
        <w:widowControl/>
        <w:tabs>
          <w:tab w:val="left" w:pos="562"/>
        </w:tabs>
        <w:jc w:val="left"/>
        <w:rPr>
          <w:del w:id="1887" w:author="Gang Huang" w:date="2019-11-05T20:35:30Z"/>
        </w:rPr>
        <w:pPrChange w:id="1886" w:author="Gang Huang" w:date="2019-11-05T20:35:30Z">
          <w:pPr>
            <w:pStyle w:val="37"/>
          </w:pPr>
        </w:pPrChange>
      </w:pPr>
      <w:del w:id="1888" w:author="Gang Huang" w:date="2019-11-05T20:35:30Z">
        <w:r>
          <w:rPr>
            <w:rFonts w:hint="eastAsia"/>
          </w:rPr>
          <w:delText>信息熵,基尼指数.</w:delText>
        </w:r>
      </w:del>
    </w:p>
    <w:p>
      <w:pPr>
        <w:widowControl/>
        <w:tabs>
          <w:tab w:val="left" w:pos="562"/>
        </w:tabs>
        <w:jc w:val="left"/>
        <w:rPr>
          <w:del w:id="1890" w:author="Gang Huang" w:date="2019-11-05T20:35:30Z"/>
        </w:rPr>
        <w:pPrChange w:id="1889" w:author="Gang Huang" w:date="2019-11-05T20:35:30Z">
          <w:pPr>
            <w:pStyle w:val="37"/>
          </w:pPr>
        </w:pPrChange>
      </w:pPr>
      <w:del w:id="1891" w:author="Gang Huang" w:date="2019-11-05T20:35:30Z">
        <w:r>
          <w:rPr>
            <w:rFonts w:hint="eastAsia"/>
          </w:rPr>
          <w:delText>概率的基本关系.</w:delText>
        </w:r>
      </w:del>
    </w:p>
    <w:p>
      <w:pPr>
        <w:widowControl/>
        <w:numPr>
          <w:ilvl w:val="0"/>
          <w:numId w:val="0"/>
        </w:numPr>
        <w:ind w:left="562"/>
        <w:jc w:val="left"/>
        <w:rPr>
          <w:del w:id="1893" w:author="Gang Huang" w:date="2019-11-05T20:35:30Z"/>
        </w:rPr>
        <w:pPrChange w:id="1892" w:author="Gang Huang" w:date="2019-11-05T20:35:30Z">
          <w:pPr>
            <w:pStyle w:val="37"/>
            <w:numPr>
              <w:ilvl w:val="0"/>
              <w:numId w:val="0"/>
            </w:numPr>
            <w:tabs>
              <w:tab w:val="clear" w:pos="562"/>
            </w:tabs>
            <w:ind w:left="562"/>
          </w:pPr>
        </w:pPrChange>
      </w:pPr>
    </w:p>
    <w:p>
      <w:pPr>
        <w:widowControl/>
        <w:tabs>
          <w:tab w:val="left" w:pos="567"/>
          <w:tab w:val="left" w:pos="3544"/>
        </w:tabs>
        <w:ind w:left="777" w:right="210"/>
        <w:jc w:val="left"/>
        <w:rPr>
          <w:del w:id="1895" w:author="Gang Huang" w:date="2019-11-05T20:35:30Z"/>
        </w:rPr>
        <w:pPrChange w:id="1894" w:author="Gang Huang" w:date="2019-11-05T20:35:30Z">
          <w:pPr>
            <w:pStyle w:val="33"/>
            <w:ind w:left="777" w:right="210"/>
          </w:pPr>
        </w:pPrChange>
      </w:pPr>
      <w:del w:id="1896" w:author="Gang Huang" w:date="2019-11-05T20:35:30Z">
        <w:r>
          <w:rPr>
            <w:rFonts w:hint="eastAsia"/>
          </w:rPr>
          <w:delText>难点</w:delText>
        </w:r>
      </w:del>
    </w:p>
    <w:p>
      <w:pPr>
        <w:widowControl/>
        <w:tabs>
          <w:tab w:val="left" w:pos="562"/>
        </w:tabs>
        <w:jc w:val="left"/>
        <w:rPr>
          <w:del w:id="1898" w:author="Gang Huang" w:date="2019-11-05T20:35:30Z"/>
        </w:rPr>
        <w:pPrChange w:id="1897" w:author="Gang Huang" w:date="2019-11-05T20:35:30Z">
          <w:pPr>
            <w:pStyle w:val="37"/>
          </w:pPr>
        </w:pPrChange>
      </w:pPr>
      <w:del w:id="1899" w:author="Gang Huang" w:date="2019-11-05T20:35:30Z">
        <w:r>
          <w:rPr>
            <w:rFonts w:hint="eastAsia"/>
          </w:rPr>
          <w:delText>特征A的</w:delText>
        </w:r>
      </w:del>
      <w:del w:id="1900" w:author="Gang Huang" w:date="2019-11-05T20:35:30Z">
        <w:r>
          <w:rPr>
            <w:rFonts w:hint="eastAsia"/>
            <w:b/>
          </w:rPr>
          <w:delText>固有值</w:delText>
        </w:r>
      </w:del>
    </w:p>
    <w:p>
      <w:pPr>
        <w:widowControl/>
        <w:tabs>
          <w:tab w:val="left" w:pos="562"/>
        </w:tabs>
        <w:jc w:val="left"/>
        <w:rPr>
          <w:del w:id="1902" w:author="Gang Huang" w:date="2019-11-05T20:35:30Z"/>
        </w:rPr>
        <w:pPrChange w:id="1901" w:author="Gang Huang" w:date="2019-11-05T20:35:30Z">
          <w:pPr>
            <w:pStyle w:val="37"/>
          </w:pPr>
        </w:pPrChange>
      </w:pPr>
      <w:del w:id="1903" w:author="Gang Huang" w:date="2019-11-05T20:35:30Z">
        <w:r>
          <w:rPr>
            <w:rFonts w:hint="eastAsia"/>
          </w:rPr>
          <w:delText>基尼指数的计算.</w:delText>
        </w:r>
      </w:del>
    </w:p>
    <w:p>
      <w:pPr>
        <w:widowControl/>
        <w:tabs>
          <w:tab w:val="left" w:pos="562"/>
        </w:tabs>
        <w:jc w:val="left"/>
        <w:rPr>
          <w:del w:id="1905" w:author="Gang Huang" w:date="2019-11-05T20:35:30Z"/>
        </w:rPr>
        <w:pPrChange w:id="1904" w:author="Gang Huang" w:date="2019-11-05T20:35:30Z">
          <w:pPr>
            <w:pStyle w:val="37"/>
          </w:pPr>
        </w:pPrChange>
      </w:pPr>
      <w:del w:id="1906" w:author="Gang Huang" w:date="2019-11-05T20:35:30Z">
        <w:r>
          <w:rPr>
            <w:rFonts w:hint="eastAsia"/>
          </w:rPr>
          <w:delText>信息熵的计算.</w:delText>
        </w:r>
      </w:del>
    </w:p>
    <w:p>
      <w:pPr>
        <w:widowControl/>
        <w:tabs>
          <w:tab w:val="left" w:pos="567"/>
          <w:tab w:val="left" w:pos="3544"/>
        </w:tabs>
        <w:ind w:left="777" w:right="210"/>
        <w:jc w:val="left"/>
        <w:rPr>
          <w:del w:id="1908" w:author="Gang Huang" w:date="2019-11-05T20:35:30Z"/>
        </w:rPr>
        <w:pPrChange w:id="1907" w:author="Gang Huang" w:date="2019-11-05T20:35:30Z">
          <w:pPr>
            <w:pStyle w:val="33"/>
            <w:ind w:left="777" w:right="210"/>
          </w:pPr>
        </w:pPrChange>
      </w:pPr>
      <w:del w:id="1909" w:author="Gang Huang" w:date="2019-11-05T20:35:30Z">
        <w:r>
          <w:rPr>
            <w:rFonts w:hint="eastAsia"/>
          </w:rPr>
          <w:delText>课后练习</w:delText>
        </w:r>
      </w:del>
    </w:p>
    <w:p>
      <w:pPr>
        <w:widowControl/>
        <w:tabs>
          <w:tab w:val="left" w:pos="562"/>
        </w:tabs>
        <w:jc w:val="left"/>
        <w:rPr>
          <w:del w:id="1911" w:author="Gang Huang" w:date="2019-11-05T20:35:30Z"/>
        </w:rPr>
        <w:pPrChange w:id="1910" w:author="Gang Huang" w:date="2019-11-05T20:35:30Z">
          <w:pPr>
            <w:pStyle w:val="37"/>
          </w:pPr>
        </w:pPrChange>
      </w:pPr>
      <w:del w:id="1912" w:author="Gang Huang" w:date="2019-11-05T20:35:30Z">
        <w:r>
          <w:rPr>
            <w:rFonts w:hint="eastAsia"/>
          </w:rPr>
          <w:delText>计算例5中的数据集的信息熵.</w:delText>
        </w:r>
      </w:del>
    </w:p>
    <w:p>
      <w:pPr>
        <w:widowControl/>
        <w:tabs>
          <w:tab w:val="left" w:pos="562"/>
        </w:tabs>
        <w:jc w:val="left"/>
        <w:rPr>
          <w:del w:id="1914" w:author="Gang Huang" w:date="2019-11-05T20:35:30Z"/>
        </w:rPr>
        <w:pPrChange w:id="1913" w:author="Gang Huang" w:date="2019-11-05T20:35:30Z">
          <w:pPr>
            <w:pStyle w:val="37"/>
          </w:pPr>
        </w:pPrChange>
      </w:pPr>
      <w:del w:id="1915" w:author="Gang Huang" w:date="2019-11-05T20:35:30Z">
        <w:r>
          <w:rPr>
            <w:rFonts w:hint="eastAsia"/>
          </w:rPr>
          <w:delText>列举出三种最常见的监督学习算法的名称.</w:delText>
        </w:r>
      </w:del>
    </w:p>
    <w:p>
      <w:pPr>
        <w:widowControl/>
        <w:tabs>
          <w:tab w:val="left" w:pos="562"/>
        </w:tabs>
        <w:jc w:val="left"/>
        <w:rPr>
          <w:del w:id="1917" w:author="Gang Huang" w:date="2019-11-05T20:35:30Z"/>
        </w:rPr>
        <w:pPrChange w:id="1916" w:author="Gang Huang" w:date="2019-11-05T20:35:30Z">
          <w:pPr>
            <w:pStyle w:val="37"/>
          </w:pPr>
        </w:pPrChange>
      </w:pPr>
      <w:del w:id="1918" w:author="Gang Huang" w:date="2019-11-05T20:35:30Z">
        <w:r>
          <w:rPr>
            <w:rFonts w:hint="eastAsia"/>
          </w:rPr>
          <w:delText>列举出四种非监督学习算法的名称.</w:delText>
        </w:r>
      </w:del>
    </w:p>
    <w:p>
      <w:pPr>
        <w:widowControl/>
        <w:numPr>
          <w:ilvl w:val="0"/>
          <w:numId w:val="0"/>
        </w:numPr>
        <w:tabs>
          <w:tab w:val="left" w:pos="562"/>
        </w:tabs>
        <w:ind w:left="562"/>
        <w:jc w:val="left"/>
        <w:rPr>
          <w:del w:id="1920" w:author="Gang Huang" w:date="2019-11-05T20:35:30Z"/>
        </w:rPr>
        <w:pPrChange w:id="1919" w:author="Gang Huang" w:date="2019-11-05T20:35:30Z">
          <w:pPr>
            <w:pStyle w:val="37"/>
            <w:numPr>
              <w:ilvl w:val="0"/>
              <w:numId w:val="0"/>
            </w:numPr>
            <w:ind w:left="562"/>
          </w:pPr>
        </w:pPrChange>
      </w:pPr>
    </w:p>
    <w:p>
      <w:pPr>
        <w:widowControl/>
        <w:jc w:val="left"/>
        <w:rPr>
          <w:del w:id="1922" w:author="Gang Huang" w:date="2019-11-05T20:35:30Z"/>
        </w:rPr>
        <w:pPrChange w:id="1921" w:author="Gang Huang" w:date="2019-11-05T20:35:30Z">
          <w:pPr>
            <w:pStyle w:val="39"/>
          </w:pPr>
        </w:pPrChange>
      </w:pPr>
    </w:p>
    <w:p>
      <w:pPr>
        <w:widowControl/>
        <w:tabs>
          <w:tab w:val="left" w:pos="425"/>
        </w:tabs>
        <w:jc w:val="left"/>
        <w:pPrChange w:id="1923" w:author="Gang Huang" w:date="2019-11-05T20:35:30Z">
          <w:pPr>
            <w:pStyle w:val="31"/>
          </w:pPr>
        </w:pPrChange>
      </w:pPr>
      <w:del w:id="1924" w:author="Gang Huang" w:date="2019-11-05T20:35:30Z">
        <w:r>
          <w:rPr>
            <w:rFonts w:hint="eastAsia"/>
          </w:rPr>
          <w:delText>扩</w:delText>
        </w:r>
      </w:del>
      <w:del w:id="1925" w:author="Gang Huang" w:date="2019-11-05T20:35:29Z">
        <w:r>
          <w:rPr>
            <w:rFonts w:hint="eastAsia"/>
          </w:rPr>
          <w:delText>展</w:delText>
        </w:r>
      </w:del>
    </w:p>
    <w:p>
      <w:pPr>
        <w:pStyle w:val="33"/>
        <w:ind w:left="777" w:right="210"/>
        <w:rPr>
          <w:rStyle w:val="34"/>
          <w:b w:val="0"/>
          <w:bCs w:val="0"/>
        </w:rPr>
      </w:pPr>
      <w:ins w:id="1926" w:author="Gang Huang" w:date="2019-11-05T20:39:04Z">
        <w:r>
          <w:rPr>
            <w:rStyle w:val="34"/>
            <w:rFonts w:hint="eastAsia"/>
            <w:b w:val="0"/>
            <w:bCs w:val="0"/>
            <w:lang w:val="en-US" w:eastAsia="zh-CN"/>
          </w:rPr>
          <w:t>附</w:t>
        </w:r>
      </w:ins>
      <w:ins w:id="1927" w:author="Gang Huang" w:date="2019-11-05T20:39:07Z">
        <w:r>
          <w:rPr>
            <w:rStyle w:val="34"/>
            <w:rFonts w:hint="eastAsia"/>
            <w:b w:val="0"/>
            <w:bCs w:val="0"/>
            <w:lang w:val="en-US" w:eastAsia="zh-CN"/>
          </w:rPr>
          <w:t>.</w:t>
        </w:r>
      </w:ins>
      <w:ins w:id="1928" w:author="Gang Huang" w:date="2019-11-05T20:39:08Z">
        <w:r>
          <w:rPr>
            <w:rStyle w:val="34"/>
            <w:rFonts w:hint="eastAsia"/>
            <w:b w:val="0"/>
            <w:bCs w:val="0"/>
            <w:lang w:val="en-US" w:eastAsia="zh-CN"/>
          </w:rPr>
          <w:t xml:space="preserve"> </w:t>
        </w:r>
      </w:ins>
      <w:r>
        <w:rPr>
          <w:rStyle w:val="34"/>
          <w:rFonts w:hint="eastAsia"/>
          <w:b w:val="0"/>
          <w:bCs w:val="0"/>
        </w:rPr>
        <w:t>决策树</w:t>
      </w:r>
      <w:ins w:id="1929" w:author="Gang Huang" w:date="2019-11-05T20:38:44Z">
        <w:r>
          <w:rPr>
            <w:rStyle w:val="34"/>
            <w:rFonts w:hint="eastAsia"/>
            <w:b w:val="0"/>
            <w:bCs w:val="0"/>
            <w:lang w:val="en-US" w:eastAsia="zh-CN"/>
          </w:rPr>
          <w:t>算</w:t>
        </w:r>
      </w:ins>
      <w:ins w:id="1930" w:author="Gang Huang" w:date="2019-11-05T20:38:45Z">
        <w:r>
          <w:rPr>
            <w:rStyle w:val="34"/>
            <w:rFonts w:hint="eastAsia"/>
            <w:b w:val="0"/>
            <w:bCs w:val="0"/>
            <w:lang w:val="en-US" w:eastAsia="zh-CN"/>
          </w:rPr>
          <w:t>法</w:t>
        </w:r>
      </w:ins>
      <w:del w:id="1931" w:author="Gang Huang" w:date="2019-11-05T20:38:38Z">
        <w:r>
          <w:rPr>
            <w:rStyle w:val="34"/>
            <w:rFonts w:hint="eastAsia"/>
            <w:b w:val="0"/>
            <w:bCs w:val="0"/>
          </w:rPr>
          <w:delText>学习</w:delText>
        </w:r>
      </w:del>
    </w:p>
    <w:p>
      <w:pPr>
        <w:pStyle w:val="39"/>
      </w:pPr>
      <w:r>
        <w:t>本质上是从训练数据集中归纳出一组分类规则。可能有多个，可能没有。我们需要的是一个与训练数据矛盾较小的决策树，同时具有很好的泛化能力。从另一个角度看，决策树学习是由训练数据集估计条件概率模型。基于特征空间划分的类的条件概率模型有无穷多个。我们选择的条件概率模型应该不仅对训练数据有很好的拟合，而且对未知数据有很好的预测。</w:t>
      </w:r>
    </w:p>
    <w:p>
      <w:pPr>
        <w:pStyle w:val="39"/>
        <w:ind w:firstLine="42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决策树学习的损失函数：通常是正则化的极大似然函数</w:t>
      </w:r>
    </w:p>
    <w:p>
      <w:pPr>
        <w:pStyle w:val="39"/>
        <w:ind w:firstLine="422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/>
          <w:b/>
          <w:bCs/>
        </w:rPr>
        <w:t>决策树学习的策略：是以损失函数为目标函数的最小化</w:t>
      </w:r>
      <w:ins w:id="1932" w:author="Gang Huang" w:date="2019-11-05T20:36:38Z">
        <w:r>
          <w:rPr>
            <w:rFonts w:hint="eastAsia" w:ascii="宋体" w:hAnsi="宋体"/>
            <w:b/>
            <w:bCs/>
            <w:lang w:val="en-US" w:eastAsia="zh-CN"/>
          </w:rPr>
          <w:t>.</w:t>
        </w:r>
      </w:ins>
    </w:p>
    <w:p>
      <w:pPr>
        <w:pStyle w:val="39"/>
      </w:pPr>
      <w:r>
        <w:t>因为从所有可能的决策树中选取最优决策树是NP完全问题，所以现实中决策树学习算法通常采用启发式方法，近似求解这一最优化问题，得到的决策树是次最优</w:t>
      </w:r>
    </w:p>
    <w:p>
      <w:pPr>
        <w:pStyle w:val="39"/>
        <w:ind w:firstLine="42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决策树学习的算法通常是一个递归地选择最优特征，并根据该特征对训练数据进行分割，使得对各个子数据集有一个最好的分类的过程。</w:t>
      </w:r>
    </w:p>
    <w:p>
      <w:pPr>
        <w:pStyle w:val="39"/>
        <w:ind w:firstLine="422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剪枝：决策树可能对训练数据有很好的分类能力，但可能发生过拟合现象.。所以需要对已生成的树自下而上进行剪枝，将树变得更简单，从而使它具有更好的泛化能力。具体地，就是去掉过于细分的叶结点，使其回退到父结点，甚至更高的结点，然后将父结点或更高的结点改为新的叶结点.</w:t>
      </w:r>
    </w:p>
    <w:p>
      <w:pPr>
        <w:pStyle w:val="39"/>
        <w:ind w:firstLine="422"/>
        <w:rPr>
          <w:rFonts w:ascii="微软雅黑" w:hAnsi="微软雅黑" w:eastAsia="微软雅黑"/>
          <w:bCs/>
        </w:rPr>
      </w:pPr>
      <w:r>
        <w:rPr>
          <w:rFonts w:hint="eastAsia" w:ascii="宋体" w:hAnsi="宋体"/>
          <w:b/>
          <w:bCs/>
        </w:rPr>
        <w:t>特征选择：如果特征数量很多，在决策树学习开始时对特征进行选择，只留下对训练数据有足够分类能力的特征。</w:t>
      </w:r>
    </w:p>
    <w:p>
      <w:pPr>
        <w:pStyle w:val="39"/>
      </w:pPr>
      <w:r>
        <w:t>由于决策树表示一个条件概率分布，所以深浅不同的决策树对应着不同复杂度的概率模型。决策树的生成对应模型的局部选择，决策树的剪枝对应于模型的全局选择。</w:t>
      </w:r>
      <w:r>
        <w:rPr>
          <w:bCs/>
        </w:rPr>
        <w:t>决策树的生成只考虑局部最优，决策树的剪枝则考虑全局最优。</w:t>
      </w:r>
    </w:p>
    <w:p>
      <w:pPr>
        <w:pStyle w:val="39"/>
        <w:rPr>
          <w:del w:id="1933" w:author="Gang Huang" w:date="2019-11-05T20:38:26Z"/>
        </w:rPr>
      </w:pPr>
    </w:p>
    <w:p>
      <w:pPr>
        <w:pStyle w:val="39"/>
        <w:ind w:firstLine="0" w:firstLineChars="0"/>
        <w:rPr>
          <w:del w:id="1935" w:author="Gang Huang" w:date="2019-11-05T20:38:26Z"/>
        </w:rPr>
        <w:pPrChange w:id="1934" w:author="Gang Huang" w:date="2019-11-05T20:38:08Z">
          <w:pPr>
            <w:pStyle w:val="39"/>
          </w:pPr>
        </w:pPrChange>
      </w:pPr>
      <w:del w:id="1936" w:author="Gang Huang" w:date="2019-11-05T20:38:26Z">
        <w:r>
          <w:rPr/>
          <w:delText>决策树学习常用的算法有：ID3，C4.5，CART，包含：特征选择（决定用哪个特征划分特征空间），决策树的生成 和 剪枝（将已生成的决策树进行简化）的过程。</w:delText>
        </w:r>
      </w:del>
      <w:del w:id="1937" w:author="Gang Huang" w:date="2019-11-05T20:38:26Z">
        <w:r>
          <w:rPr>
            <w:rFonts w:hint="eastAsia"/>
          </w:rPr>
          <w:delText xml:space="preserve"> --</w:delText>
        </w:r>
      </w:del>
      <w:del w:id="1938" w:author="Gang Huang" w:date="2019-11-05T20:38:26Z">
        <w:r>
          <w:rPr/>
          <w:delText xml:space="preserve"> MachineLN</w:delText>
        </w:r>
      </w:del>
    </w:p>
    <w:p>
      <w:pPr>
        <w:pStyle w:val="39"/>
        <w:ind w:firstLine="0" w:firstLineChars="0"/>
        <w:rPr>
          <w:del w:id="1940" w:author="Gang Huang" w:date="2019-11-05T20:38:25Z"/>
        </w:rPr>
        <w:pPrChange w:id="1939" w:author="Gang Huang" w:date="2019-11-05T20:38:26Z">
          <w:pPr>
            <w:pStyle w:val="39"/>
          </w:pPr>
        </w:pPrChange>
      </w:pPr>
    </w:p>
    <w:p>
      <w:pPr>
        <w:pStyle w:val="33"/>
        <w:numPr>
          <w:ilvl w:val="-1"/>
          <w:numId w:val="0"/>
        </w:numPr>
        <w:tabs>
          <w:tab w:val="clear" w:pos="3544"/>
        </w:tabs>
        <w:ind w:left="0" w:leftChars="0" w:right="210" w:firstLine="0"/>
        <w:rPr>
          <w:del w:id="1942" w:author="Gang Huang" w:date="2019-11-05T20:38:24Z"/>
        </w:rPr>
        <w:pPrChange w:id="1941" w:author="Gang Huang" w:date="2019-11-05T20:38:25Z">
          <w:pPr>
            <w:pStyle w:val="33"/>
            <w:ind w:left="777" w:right="210"/>
          </w:pPr>
        </w:pPrChange>
      </w:pPr>
      <w:del w:id="1943" w:author="Gang Huang" w:date="2019-11-05T20:38:24Z">
        <w:r>
          <w:rPr>
            <w:rFonts w:hint="eastAsia"/>
          </w:rPr>
          <w:delText>非监督学习算法:</w:delText>
        </w:r>
      </w:del>
    </w:p>
    <w:p>
      <w:pPr>
        <w:pStyle w:val="39"/>
        <w:ind w:firstLine="0" w:firstLineChars="0"/>
        <w:rPr>
          <w:del w:id="1945" w:author="Gang Huang" w:date="2019-11-05T20:38:24Z"/>
        </w:rPr>
        <w:pPrChange w:id="1944" w:author="Gang Huang" w:date="2019-11-05T20:38:25Z">
          <w:pPr>
            <w:pStyle w:val="39"/>
          </w:pPr>
        </w:pPrChange>
      </w:pPr>
      <w:del w:id="1946" w:author="Gang Huang" w:date="2019-11-05T20:38:24Z">
        <w:r>
          <w:rPr>
            <w:rFonts w:hint="eastAsia"/>
          </w:rPr>
          <w:delText>降维算法的目标:</w:delText>
        </w:r>
      </w:del>
      <w:del w:id="1947" w:author="Gang Huang" w:date="2019-11-05T20:38:24Z">
        <w:r>
          <w:rPr/>
          <w:delText xml:space="preserve"> </w:delText>
        </w:r>
      </w:del>
      <w:del w:id="1948" w:author="Gang Huang" w:date="2019-11-05T20:38:24Z">
        <w:r>
          <w:rPr>
            <w:rFonts w:hint="eastAsia"/>
          </w:rPr>
          <w:delText>在不损失较多信息的同时,尽量将数据简化.</w:delText>
        </w:r>
      </w:del>
      <w:del w:id="1949" w:author="Gang Huang" w:date="2019-11-05T20:38:24Z">
        <w:r>
          <w:rPr/>
          <w:delText xml:space="preserve"> </w:delText>
        </w:r>
      </w:del>
      <w:del w:id="1950" w:author="Gang Huang" w:date="2019-11-05T20:38:24Z">
        <w:r>
          <w:rPr>
            <w:rFonts w:hint="eastAsia"/>
          </w:rPr>
          <w:delText>一种方法是:</w:delText>
        </w:r>
      </w:del>
      <w:del w:id="1951" w:author="Gang Huang" w:date="2019-11-05T20:38:24Z">
        <w:r>
          <w:rPr/>
          <w:delText xml:space="preserve"> </w:delText>
        </w:r>
      </w:del>
      <w:del w:id="1952" w:author="Gang Huang" w:date="2019-11-05T20:38:24Z">
        <w:r>
          <w:rPr>
            <w:rFonts w:hint="eastAsia"/>
          </w:rPr>
          <w:delText>将相互关联的特征合并为一个特征.</w:delText>
        </w:r>
      </w:del>
    </w:p>
    <w:p>
      <w:pPr>
        <w:pStyle w:val="39"/>
        <w:ind w:firstLine="0" w:firstLineChars="0"/>
        <w:rPr>
          <w:del w:id="1954" w:author="Gang Huang" w:date="2019-11-05T20:38:24Z"/>
        </w:rPr>
        <w:pPrChange w:id="1953" w:author="Gang Huang" w:date="2019-11-05T20:38:25Z">
          <w:pPr>
            <w:pStyle w:val="39"/>
          </w:pPr>
        </w:pPrChange>
      </w:pPr>
      <w:del w:id="1955" w:author="Gang Huang" w:date="2019-11-05T20:38:24Z">
        <w:r>
          <w:rPr>
            <w:rFonts w:hint="eastAsia"/>
          </w:rPr>
          <w:delText>组合规则算法的目标:</w:delText>
        </w:r>
      </w:del>
      <w:del w:id="1956" w:author="Gang Huang" w:date="2019-11-05T20:38:24Z">
        <w:r>
          <w:rPr/>
          <w:delText xml:space="preserve"> </w:delText>
        </w:r>
      </w:del>
      <w:del w:id="1957" w:author="Gang Huang" w:date="2019-11-05T20:38:24Z">
        <w:r>
          <w:rPr>
            <w:rFonts w:hint="eastAsia"/>
          </w:rPr>
          <w:delText>从大量数据中发现属性之间有趣的联系.</w:delText>
        </w:r>
      </w:del>
      <w:del w:id="1958" w:author="Gang Huang" w:date="2019-11-05T20:38:24Z">
        <w:r>
          <w:rPr/>
          <w:delText xml:space="preserve"> </w:delText>
        </w:r>
      </w:del>
    </w:p>
    <w:p>
      <w:pPr>
        <w:pStyle w:val="39"/>
        <w:ind w:firstLine="0" w:firstLineChars="0"/>
        <w:rPr>
          <w:del w:id="1960" w:author="Gang Huang" w:date="2019-11-05T20:38:24Z"/>
        </w:rPr>
        <w:pPrChange w:id="1959" w:author="Gang Huang" w:date="2019-11-05T20:38:25Z">
          <w:pPr>
            <w:pStyle w:val="39"/>
          </w:pPr>
        </w:pPrChange>
      </w:pPr>
    </w:p>
    <w:p>
      <w:pPr>
        <w:pStyle w:val="33"/>
        <w:numPr>
          <w:ilvl w:val="-1"/>
          <w:numId w:val="0"/>
        </w:numPr>
        <w:tabs>
          <w:tab w:val="clear" w:pos="3544"/>
        </w:tabs>
        <w:ind w:left="0" w:leftChars="0" w:right="210" w:firstLine="0"/>
        <w:rPr>
          <w:del w:id="1962" w:author="Gang Huang" w:date="2019-11-05T20:38:24Z"/>
        </w:rPr>
        <w:pPrChange w:id="1961" w:author="Gang Huang" w:date="2019-11-05T20:38:25Z">
          <w:pPr>
            <w:pStyle w:val="33"/>
            <w:ind w:left="777" w:right="210"/>
          </w:pPr>
        </w:pPrChange>
      </w:pPr>
      <w:del w:id="1963" w:author="Gang Huang" w:date="2019-11-05T20:38:24Z">
        <w:r>
          <w:rPr/>
          <w:delText>B</w:delText>
        </w:r>
      </w:del>
      <w:del w:id="1964" w:author="Gang Huang" w:date="2019-11-05T20:38:24Z">
        <w:r>
          <w:rPr>
            <w:rFonts w:hint="eastAsia"/>
          </w:rPr>
          <w:delText>at</w:delText>
        </w:r>
      </w:del>
      <w:del w:id="1965" w:author="Gang Huang" w:date="2019-11-05T20:38:24Z">
        <w:r>
          <w:rPr/>
          <w:delText>ch</w:delText>
        </w:r>
      </w:del>
      <w:del w:id="1966" w:author="Gang Huang" w:date="2019-11-05T20:38:24Z">
        <w:r>
          <w:rPr>
            <w:rFonts w:hint="eastAsia"/>
          </w:rPr>
          <w:delText>学习和在线学习</w:delText>
        </w:r>
      </w:del>
    </w:p>
    <w:p>
      <w:pPr>
        <w:pStyle w:val="39"/>
        <w:ind w:firstLine="0" w:firstLineChars="0"/>
        <w:rPr>
          <w:del w:id="1968" w:author="Gang Huang" w:date="2019-11-05T20:38:24Z"/>
        </w:rPr>
        <w:pPrChange w:id="1967" w:author="Gang Huang" w:date="2019-11-05T20:38:25Z">
          <w:pPr>
            <w:pStyle w:val="39"/>
            <w:ind w:firstLineChars="0"/>
          </w:pPr>
        </w:pPrChange>
      </w:pPr>
      <w:del w:id="1969" w:author="Gang Huang" w:date="2019-11-05T20:38:24Z">
        <w:r>
          <w:rPr/>
          <w:delText>Batch</w:delText>
        </w:r>
      </w:del>
      <w:del w:id="1970" w:author="Gang Huang" w:date="2019-11-05T20:38:24Z">
        <w:r>
          <w:rPr>
            <w:rFonts w:hint="eastAsia"/>
          </w:rPr>
          <w:delText>学习的特点是:必须用所有的可用数据来进行训练.</w:delText>
        </w:r>
      </w:del>
    </w:p>
    <w:p>
      <w:pPr>
        <w:widowControl/>
        <w:jc w:val="left"/>
        <w:rPr>
          <w:del w:id="1971" w:author="Gang Huang" w:date="2019-11-05T20:38:24Z"/>
          <w:rFonts w:ascii="宋体" w:hAnsi="宋体" w:cs="宋体"/>
          <w:kern w:val="0"/>
          <w:szCs w:val="21"/>
        </w:rPr>
      </w:pPr>
      <w:del w:id="1972" w:author="Gang Huang" w:date="2019-11-05T20:38:24Z">
        <w:r>
          <w:rPr/>
          <w:delText>Online</w:delText>
        </w:r>
      </w:del>
      <w:del w:id="1973" w:author="Gang Huang" w:date="2019-11-05T20:38:24Z">
        <w:r>
          <w:rPr>
            <w:rFonts w:hint="eastAsia"/>
          </w:rPr>
          <w:delText>学习的特点:</w:delText>
        </w:r>
      </w:del>
      <w:del w:id="1974" w:author="Gang Huang" w:date="2019-11-05T20:38:24Z">
        <w:r>
          <w:rPr/>
          <w:delText xml:space="preserve"> </w:delText>
        </w:r>
      </w:del>
      <w:del w:id="1975" w:author="Gang Huang" w:date="2019-11-05T20:38:24Z">
        <w:r>
          <w:rPr>
            <w:rFonts w:hint="eastAsia"/>
          </w:rPr>
          <w:delText>系统可以</w:delText>
        </w:r>
      </w:del>
      <w:del w:id="1976" w:author="Gang Huang" w:date="2019-11-05T20:38:24Z">
        <w:r>
          <w:rPr>
            <w:rFonts w:hint="eastAsia"/>
            <w:b/>
          </w:rPr>
          <w:delText>即时学习</w:delText>
        </w:r>
      </w:del>
      <w:del w:id="1977" w:author="Gang Huang" w:date="2019-11-05T20:38:24Z">
        <w:r>
          <w:rPr>
            <w:rFonts w:hint="eastAsia"/>
          </w:rPr>
          <w:delText>新数据(</w:delText>
        </w:r>
      </w:del>
      <w:del w:id="1978" w:author="Gang Huang" w:date="2019-11-05T20:38:24Z">
        <w:r>
          <w:rPr/>
          <w:delText xml:space="preserve">the system can </w:delText>
        </w:r>
      </w:del>
      <w:del w:id="1979" w:author="Gang Huang" w:date="2019-11-05T20:38:24Z">
        <w:r>
          <w:rPr>
            <w:rFonts w:hint="eastAsia"/>
          </w:rPr>
          <w:delText>le</w:delText>
        </w:r>
      </w:del>
      <w:del w:id="1980" w:author="Gang Huang" w:date="2019-11-05T20:38:24Z">
        <w:r>
          <w:rPr/>
          <w:delText>arn about new data on the fly</w:delText>
        </w:r>
      </w:del>
      <w:del w:id="1981" w:author="Gang Huang" w:date="2019-11-05T20:38:24Z">
        <w:r>
          <w:rPr>
            <w:rFonts w:hint="eastAsia"/>
          </w:rPr>
          <w:delText>)</w:delText>
        </w:r>
      </w:del>
    </w:p>
    <w:p>
      <w:pPr>
        <w:pStyle w:val="33"/>
        <w:numPr>
          <w:ilvl w:val="-1"/>
          <w:numId w:val="0"/>
        </w:numPr>
        <w:tabs>
          <w:tab w:val="clear" w:pos="3544"/>
        </w:tabs>
        <w:ind w:left="0" w:leftChars="0" w:right="210" w:firstLine="0"/>
        <w:rPr>
          <w:del w:id="1983" w:author="Gang Huang" w:date="2019-11-05T20:38:24Z"/>
        </w:rPr>
        <w:pPrChange w:id="1982" w:author="Gang Huang" w:date="2019-11-05T20:38:25Z">
          <w:pPr>
            <w:pStyle w:val="33"/>
            <w:ind w:left="777" w:right="210"/>
          </w:pPr>
        </w:pPrChange>
      </w:pPr>
      <w:del w:id="1984" w:author="Gang Huang" w:date="2019-11-05T20:38:24Z">
        <w:r>
          <w:rPr>
            <w:rStyle w:val="34"/>
            <w:rFonts w:hint="eastAsia"/>
            <w:b w:val="0"/>
            <w:bCs w:val="0"/>
          </w:rPr>
          <w:delText>参考</w:delText>
        </w:r>
      </w:del>
    </w:p>
    <w:p>
      <w:pPr>
        <w:pStyle w:val="39"/>
        <w:ind w:firstLine="0" w:firstLineChars="0"/>
        <w:rPr>
          <w:del w:id="1985" w:author="Gang Huang" w:date="2019-11-05T20:38:24Z"/>
        </w:rPr>
      </w:pPr>
      <w:del w:id="1986" w:author="Gang Huang" w:date="2019-11-05T20:38:24Z">
        <w:r>
          <w:rPr>
            <w:rFonts w:hint="eastAsia"/>
          </w:rPr>
          <w:delText>[1]如果你需要安装s</w:delText>
        </w:r>
      </w:del>
      <w:del w:id="1987" w:author="Gang Huang" w:date="2019-11-05T20:38:24Z">
        <w:r>
          <w:rPr/>
          <w:delText>klearn</w:delText>
        </w:r>
      </w:del>
      <w:del w:id="1988" w:author="Gang Huang" w:date="2019-11-05T20:38:24Z">
        <w:r>
          <w:rPr>
            <w:rFonts w:hint="eastAsia"/>
          </w:rPr>
          <w:delText>模块,可以尝试在A</w:delText>
        </w:r>
      </w:del>
      <w:del w:id="1989" w:author="Gang Huang" w:date="2019-11-05T20:38:24Z">
        <w:r>
          <w:rPr/>
          <w:delText>naconda Prompt</w:delText>
        </w:r>
      </w:del>
      <w:del w:id="1990" w:author="Gang Huang" w:date="2019-11-05T20:38:24Z">
        <w:r>
          <w:rPr>
            <w:rFonts w:hint="eastAsia"/>
          </w:rPr>
          <w:delText>终端中用如下命令:</w:delText>
        </w:r>
      </w:del>
    </w:p>
    <w:p>
      <w:pPr>
        <w:pStyle w:val="39"/>
        <w:ind w:firstLine="0" w:firstLineChars="0"/>
        <w:rPr>
          <w:del w:id="1991" w:author="Gang Huang" w:date="2019-11-05T20:38:24Z"/>
        </w:rPr>
      </w:pPr>
      <w:del w:id="1992" w:author="Gang Huang" w:date="2019-11-05T20:38:24Z">
        <w:r>
          <w:rPr/>
          <w:delText>pip install -i https://pypi.tuna.tsinghua.edu.cn/simple scikit-learn</w:delText>
        </w:r>
      </w:del>
    </w:p>
    <w:p>
      <w:pPr>
        <w:pStyle w:val="39"/>
        <w:ind w:firstLine="0" w:firstLineChars="0"/>
        <w:rPr>
          <w:del w:id="1993" w:author="Gang Huang" w:date="2019-11-05T20:38:24Z"/>
        </w:rPr>
      </w:pPr>
      <w:del w:id="1994" w:author="Gang Huang" w:date="2019-11-05T20:38:24Z">
        <w:r>
          <w:rPr>
            <w:rFonts w:hint="eastAsia"/>
          </w:rPr>
          <w:delText>[2]</w:delText>
        </w:r>
      </w:del>
      <w:del w:id="1995" w:author="Gang Huang" w:date="2019-11-05T20:38:24Z">
        <w:r>
          <w:rPr/>
          <w:delText xml:space="preserve"> </w:delText>
        </w:r>
      </w:del>
      <w:del w:id="1996" w:author="Gang Huang" w:date="2019-11-05T20:38:24Z">
        <w:r>
          <w:rPr>
            <w:rFonts w:hint="eastAsia"/>
          </w:rPr>
          <w:delText>在</w:delText>
        </w:r>
      </w:del>
      <w:del w:id="1997" w:author="Gang Huang" w:date="2019-11-05T20:38:24Z">
        <w:r>
          <w:rPr/>
          <w:delText>word</w:delText>
        </w:r>
      </w:del>
      <w:del w:id="1998" w:author="Gang Huang" w:date="2019-11-05T20:38:24Z">
        <w:r>
          <w:rPr>
            <w:rFonts w:hint="eastAsia"/>
          </w:rPr>
          <w:delText>中插入代码:</w:delText>
        </w:r>
      </w:del>
      <w:del w:id="1999" w:author="Gang Huang" w:date="2019-11-05T20:38:24Z">
        <w:r>
          <w:rPr/>
          <w:delText xml:space="preserve"> http://www.planetb.ca/syntax-highlight-word</w:delText>
        </w:r>
      </w:del>
    </w:p>
    <w:p>
      <w:pPr>
        <w:pStyle w:val="33"/>
        <w:numPr>
          <w:ilvl w:val="-1"/>
          <w:numId w:val="0"/>
        </w:numPr>
        <w:tabs>
          <w:tab w:val="clear" w:pos="3544"/>
        </w:tabs>
        <w:ind w:left="0" w:leftChars="0" w:right="210" w:firstLine="0"/>
        <w:rPr>
          <w:del w:id="2001" w:author="Gang Huang" w:date="2019-11-05T20:38:24Z"/>
        </w:rPr>
        <w:pPrChange w:id="2000" w:author="Gang Huang" w:date="2019-11-05T20:38:25Z">
          <w:pPr>
            <w:pStyle w:val="33"/>
            <w:ind w:left="777" w:right="210"/>
          </w:pPr>
        </w:pPrChange>
      </w:pPr>
      <w:del w:id="2002" w:author="Gang Huang" w:date="2019-11-05T20:38:24Z">
        <w:r>
          <w:rPr>
            <w:rFonts w:hint="eastAsia"/>
          </w:rPr>
          <w:delText>其他量的计算.</w:delText>
        </w:r>
      </w:del>
    </w:p>
    <w:p>
      <w:pPr>
        <w:pStyle w:val="39"/>
        <w:ind w:firstLine="0" w:firstLineChars="0"/>
        <w:rPr>
          <w:del w:id="2003" w:author="Gang Huang" w:date="2019-11-05T20:38:24Z"/>
        </w:rPr>
      </w:pPr>
      <w:del w:id="2004" w:author="Gang Huang" w:date="2019-11-05T20:38:24Z">
        <w:r>
          <w:rPr>
            <w:rFonts w:hint="eastAsia"/>
          </w:rPr>
          <w:delText>(</w:delText>
        </w:r>
      </w:del>
      <w:del w:id="2005" w:author="Gang Huang" w:date="2019-11-05T20:38:24Z">
        <w:r>
          <w:rPr/>
          <w:delText>1</w:delText>
        </w:r>
      </w:del>
      <w:del w:id="2006" w:author="Gang Huang" w:date="2019-11-05T20:38:24Z">
        <w:r>
          <w:rPr>
            <w:rFonts w:hint="eastAsia"/>
          </w:rPr>
          <w:delText>)条件熵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0" w:firstLine="0"/>
        <w:jc w:val="left"/>
        <w:rPr>
          <w:del w:id="2008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07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2009" w:author="Gang Huang" w:date="2019-11-05T20:38:24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def</w:delText>
        </w:r>
      </w:del>
      <w:del w:id="2010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calcConditionalEntropy(dataSet, i, featList, uniqueVals): 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0" w:firstLine="0"/>
        <w:jc w:val="left"/>
        <w:rPr>
          <w:del w:id="2012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11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2013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</w:delText>
        </w:r>
      </w:del>
      <w:del w:id="2014" w:author="Gang Huang" w:date="2019-11-05T20:38:24Z">
        <w:r>
          <w:rPr>
            <w:rFonts w:ascii="&amp;quot" w:hAnsi="&amp;quot" w:cs="宋体"/>
            <w:color w:val="0000FF"/>
            <w:kern w:val="0"/>
            <w:sz w:val="18"/>
            <w:szCs w:val="18"/>
            <w:shd w:val="clear" w:color="auto" w:fill="F8F8F8"/>
          </w:rPr>
          <w:delText>''</w:delText>
        </w:r>
      </w:del>
      <w:del w:id="2015" w:author="Gang Huang" w:date="2019-11-05T20:38:24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'''</w:delText>
        </w:r>
      </w:del>
      <w:del w:id="2016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0" w:firstLine="0"/>
        <w:jc w:val="left"/>
        <w:rPr>
          <w:del w:id="2018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17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2019" w:author="Gang Huang" w:date="2019-11-05T20:38:24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    计算X_i给定的条件下，Y的条件熵</w:delText>
        </w:r>
      </w:del>
      <w:del w:id="2020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0" w:firstLine="0"/>
        <w:jc w:val="left"/>
        <w:rPr>
          <w:del w:id="2022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21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2023" w:author="Gang Huang" w:date="2019-11-05T20:38:24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    :param dataSet:数据集</w:delText>
        </w:r>
      </w:del>
      <w:del w:id="2024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0" w:firstLine="0"/>
        <w:jc w:val="left"/>
        <w:rPr>
          <w:del w:id="2026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25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2027" w:author="Gang Huang" w:date="2019-11-05T20:38:24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    :param i:维度i</w:delText>
        </w:r>
      </w:del>
      <w:del w:id="2028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0" w:firstLine="0"/>
        <w:jc w:val="left"/>
        <w:rPr>
          <w:del w:id="2030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29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2031" w:author="Gang Huang" w:date="2019-11-05T20:38:24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    :param featList: 数据集特征列表</w:delText>
        </w:r>
      </w:del>
      <w:del w:id="2032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0" w:firstLine="0"/>
        <w:jc w:val="left"/>
        <w:rPr>
          <w:del w:id="2034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33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2035" w:author="Gang Huang" w:date="2019-11-05T20:38:24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    :param uniqueVals: 数据集特征集合</w:delText>
        </w:r>
      </w:del>
      <w:del w:id="2036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0" w:firstLine="0"/>
        <w:jc w:val="left"/>
        <w:rPr>
          <w:del w:id="2038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37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2039" w:author="Gang Huang" w:date="2019-11-05T20:38:24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    :return: 条件熵</w:delText>
        </w:r>
      </w:del>
      <w:del w:id="2040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0" w:firstLine="0"/>
        <w:jc w:val="left"/>
        <w:rPr>
          <w:del w:id="2042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41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2043" w:author="Gang Huang" w:date="2019-11-05T20:38:24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    '''</w:delText>
        </w:r>
      </w:del>
      <w:del w:id="2044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0" w:firstLine="0"/>
        <w:jc w:val="left"/>
        <w:rPr>
          <w:del w:id="2046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45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2047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conditionEnt = 0.0 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0" w:firstLine="0"/>
        <w:jc w:val="left"/>
        <w:rPr>
          <w:del w:id="2049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48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2050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2051" w:author="Gang Huang" w:date="2019-11-05T20:38:24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for</w:delText>
        </w:r>
      </w:del>
      <w:del w:id="2052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value </w:delText>
        </w:r>
      </w:del>
      <w:del w:id="2053" w:author="Gang Huang" w:date="2019-11-05T20:38:24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in</w:delText>
        </w:r>
      </w:del>
      <w:del w:id="2054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uniqueVals: 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0" w:firstLine="0"/>
        <w:jc w:val="left"/>
        <w:rPr>
          <w:del w:id="2056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55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2057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subDataSet = splitDataSet(dataSet, i, value) 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0" w:firstLine="0"/>
        <w:jc w:val="left"/>
        <w:rPr>
          <w:del w:id="2059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58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2060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    prob = len(subDataSet) / float(len(dataSet))  </w:delText>
        </w:r>
      </w:del>
      <w:del w:id="2061" w:author="Gang Huang" w:date="2019-11-05T20:38:24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FFFFF"/>
          </w:rPr>
          <w:delText># 极大似然估计概率</w:delText>
        </w:r>
      </w:del>
      <w:del w:id="2062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8F8F8"/>
        <w:spacing w:line="210" w:lineRule="atLeast"/>
        <w:ind w:left="0" w:firstLine="0"/>
        <w:jc w:val="left"/>
        <w:rPr>
          <w:del w:id="2064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63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8F8F8"/>
            <w:spacing w:line="210" w:lineRule="atLeast"/>
            <w:ind w:left="675"/>
            <w:jc w:val="left"/>
          </w:pPr>
        </w:pPrChange>
      </w:pPr>
      <w:del w:id="2065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      conditionEnt += prob * calcShannonEnt(subDataSet)  </w:delText>
        </w:r>
      </w:del>
      <w:del w:id="2066" w:author="Gang Huang" w:date="2019-11-05T20:38:24Z">
        <w:r>
          <w:rPr>
            <w:rFonts w:ascii="&amp;quot" w:hAnsi="&amp;quot" w:cs="宋体"/>
            <w:color w:val="008200"/>
            <w:kern w:val="0"/>
            <w:sz w:val="18"/>
            <w:szCs w:val="18"/>
            <w:shd w:val="clear" w:color="auto" w:fill="F8F8F8"/>
          </w:rPr>
          <w:delText># 条件熵的计算</w:delText>
        </w:r>
      </w:del>
      <w:del w:id="2067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8F8F8"/>
          </w:rPr>
          <w:delText>  </w:delText>
        </w:r>
      </w:del>
    </w:p>
    <w:p>
      <w:pPr>
        <w:widowControl/>
        <w:numPr>
          <w:ilvl w:val="-1"/>
          <w:numId w:val="0"/>
        </w:numPr>
        <w:pBdr>
          <w:left w:val="single" w:color="6CE26C" w:sz="18" w:space="8"/>
        </w:pBdr>
        <w:shd w:val="clear" w:color="auto" w:fill="FFFFFF"/>
        <w:spacing w:line="210" w:lineRule="atLeast"/>
        <w:ind w:left="0" w:firstLine="0"/>
        <w:jc w:val="left"/>
        <w:rPr>
          <w:del w:id="2069" w:author="Gang Huang" w:date="2019-11-05T20:38:24Z"/>
          <w:rFonts w:hint="eastAsia" w:ascii="&amp;quot" w:hAnsi="&amp;quot" w:cs="宋体"/>
          <w:color w:val="5C5C5C"/>
          <w:kern w:val="0"/>
          <w:sz w:val="18"/>
          <w:szCs w:val="18"/>
        </w:rPr>
        <w:pPrChange w:id="2068" w:author="Gang Huang" w:date="2019-11-05T20:38:25Z">
          <w:pPr>
            <w:widowControl/>
            <w:numPr>
              <w:ilvl w:val="0"/>
              <w:numId w:val="9"/>
            </w:numPr>
            <w:pBdr>
              <w:left w:val="single" w:color="6CE26C" w:sz="18" w:space="8"/>
            </w:pBdr>
            <w:shd w:val="clear" w:color="auto" w:fill="FFFFFF"/>
            <w:spacing w:line="210" w:lineRule="atLeast"/>
            <w:ind w:left="675"/>
            <w:jc w:val="left"/>
          </w:pPr>
        </w:pPrChange>
      </w:pPr>
      <w:del w:id="2070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   </w:delText>
        </w:r>
      </w:del>
      <w:del w:id="2071" w:author="Gang Huang" w:date="2019-11-05T20:38:24Z">
        <w:r>
          <w:rPr>
            <w:rFonts w:ascii="&amp;quot" w:hAnsi="&amp;quot" w:cs="宋体"/>
            <w:b/>
            <w:bCs/>
            <w:color w:val="006699"/>
            <w:kern w:val="0"/>
            <w:sz w:val="18"/>
            <w:szCs w:val="18"/>
            <w:shd w:val="clear" w:color="auto" w:fill="FFFFFF"/>
          </w:rPr>
          <w:delText>return</w:delText>
        </w:r>
      </w:del>
      <w:del w:id="2072" w:author="Gang Huang" w:date="2019-11-05T20:38:24Z">
        <w:r>
          <w:rPr>
            <w:rFonts w:ascii="&amp;quot" w:hAnsi="&amp;quot" w:cs="宋体"/>
            <w:color w:val="000000"/>
            <w:kern w:val="0"/>
            <w:sz w:val="18"/>
            <w:szCs w:val="18"/>
            <w:shd w:val="clear" w:color="auto" w:fill="FFFFFF"/>
          </w:rPr>
          <w:delText> conditionEnt  </w:delText>
        </w:r>
      </w:del>
    </w:p>
    <w:p>
      <w:pPr>
        <w:pStyle w:val="39"/>
        <w:ind w:firstLine="0" w:firstLineChars="0"/>
      </w:pPr>
    </w:p>
    <w:p>
      <w:pPr>
        <w:pStyle w:val="39"/>
        <w:ind w:firstLine="0" w:firstLineChars="0"/>
      </w:pPr>
    </w:p>
    <w:p>
      <w:pPr>
        <w:pStyle w:val="39"/>
        <w:ind w:firstLine="0" w:firstLineChars="0"/>
      </w:pPr>
    </w:p>
    <w:sectPr>
      <w:headerReference r:id="rId3" w:type="default"/>
      <w:footerReference r:id="rId4" w:type="default"/>
      <w:pgSz w:w="11906" w:h="16838"/>
      <w:pgMar w:top="1701" w:right="1077" w:bottom="1417" w:left="1077" w:header="567" w:footer="567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&amp;quo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before="24" w:after="24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15</w:t>
    </w:r>
    <w: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4" w:space="1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tab/>
    </w:r>
    <w:r>
      <w:t xml:space="preserve">                 </w:t>
    </w:r>
    <w:r>
      <w:rPr>
        <w:rFonts w:hint="eastAsia"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3"/>
    <w:multiLevelType w:val="multilevel"/>
    <w:tmpl w:val="00000013"/>
    <w:lvl w:ilvl="0" w:tentative="0">
      <w:start w:val="1"/>
      <w:numFmt w:val="decimal"/>
      <w:pStyle w:val="3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3"/>
      <w:lvlText w:val="%1.%2."/>
      <w:lvlJc w:val="left"/>
      <w:pPr>
        <w:tabs>
          <w:tab w:val="left" w:pos="3544"/>
        </w:tabs>
        <w:ind w:left="3544" w:hanging="567"/>
      </w:pPr>
      <w:rPr>
        <w:rFonts w:hint="eastAsia"/>
      </w:rPr>
    </w:lvl>
    <w:lvl w:ilvl="2" w:tentative="0">
      <w:start w:val="1"/>
      <w:numFmt w:val="decimal"/>
      <w:pStyle w:val="35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cs="Arial"/>
        <w:color w:val="auto"/>
      </w:rPr>
    </w:lvl>
    <w:lvl w:ilvl="3" w:tentative="0">
      <w:start w:val="1"/>
      <w:numFmt w:val="decimal"/>
      <w:pStyle w:val="37"/>
      <w:lvlText w:val="%4."/>
      <w:lvlJc w:val="left"/>
      <w:pPr>
        <w:tabs>
          <w:tab w:val="left" w:pos="562"/>
        </w:tabs>
        <w:ind w:left="562" w:hanging="420"/>
      </w:pPr>
      <w:rPr>
        <w:rFonts w:hint="default" w:ascii="Arial" w:hAnsi="Arial" w:eastAsia="宋体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3300071"/>
    <w:multiLevelType w:val="multilevel"/>
    <w:tmpl w:val="033000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BFD1821"/>
    <w:multiLevelType w:val="multilevel"/>
    <w:tmpl w:val="0BFD18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5CE339C"/>
    <w:multiLevelType w:val="multilevel"/>
    <w:tmpl w:val="15CE339C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5E670D"/>
    <w:multiLevelType w:val="multilevel"/>
    <w:tmpl w:val="2F5E67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3C6F23A7"/>
    <w:multiLevelType w:val="multilevel"/>
    <w:tmpl w:val="3C6F23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3C775D04"/>
    <w:multiLevelType w:val="multilevel"/>
    <w:tmpl w:val="3C775D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5D497D73"/>
    <w:multiLevelType w:val="multilevel"/>
    <w:tmpl w:val="5D497D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650D71AB"/>
    <w:multiLevelType w:val="multilevel"/>
    <w:tmpl w:val="650D71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Gang Huang">
    <w15:presenceInfo w15:providerId="WPS Office" w15:userId="8800418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revisionView w:markup="0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0F96"/>
    <w:rsid w:val="00002C5C"/>
    <w:rsid w:val="00004AC4"/>
    <w:rsid w:val="00005253"/>
    <w:rsid w:val="00006B9F"/>
    <w:rsid w:val="0001192C"/>
    <w:rsid w:val="00013F0E"/>
    <w:rsid w:val="00014326"/>
    <w:rsid w:val="00014AD4"/>
    <w:rsid w:val="00015FF2"/>
    <w:rsid w:val="00016389"/>
    <w:rsid w:val="000163C5"/>
    <w:rsid w:val="000169CD"/>
    <w:rsid w:val="00017BE4"/>
    <w:rsid w:val="00022A54"/>
    <w:rsid w:val="00022DC4"/>
    <w:rsid w:val="000256D8"/>
    <w:rsid w:val="000273FE"/>
    <w:rsid w:val="00030983"/>
    <w:rsid w:val="00030A93"/>
    <w:rsid w:val="0003349E"/>
    <w:rsid w:val="000343E4"/>
    <w:rsid w:val="0003634B"/>
    <w:rsid w:val="00037795"/>
    <w:rsid w:val="00037BAD"/>
    <w:rsid w:val="00040F76"/>
    <w:rsid w:val="00043200"/>
    <w:rsid w:val="00043E0F"/>
    <w:rsid w:val="00043EA2"/>
    <w:rsid w:val="00044F00"/>
    <w:rsid w:val="00045E06"/>
    <w:rsid w:val="00046AC8"/>
    <w:rsid w:val="000500A1"/>
    <w:rsid w:val="000510D0"/>
    <w:rsid w:val="000554EB"/>
    <w:rsid w:val="00056996"/>
    <w:rsid w:val="00057B3A"/>
    <w:rsid w:val="000617B5"/>
    <w:rsid w:val="00065AD4"/>
    <w:rsid w:val="00065EB6"/>
    <w:rsid w:val="00067320"/>
    <w:rsid w:val="00070D51"/>
    <w:rsid w:val="0007173B"/>
    <w:rsid w:val="00072CEF"/>
    <w:rsid w:val="00077CB2"/>
    <w:rsid w:val="000800C2"/>
    <w:rsid w:val="000838ED"/>
    <w:rsid w:val="000856E0"/>
    <w:rsid w:val="000954B1"/>
    <w:rsid w:val="000A569A"/>
    <w:rsid w:val="000A76A3"/>
    <w:rsid w:val="000B1AD9"/>
    <w:rsid w:val="000B46D3"/>
    <w:rsid w:val="000B5C79"/>
    <w:rsid w:val="000B758F"/>
    <w:rsid w:val="000B7D27"/>
    <w:rsid w:val="000B7F11"/>
    <w:rsid w:val="000C3452"/>
    <w:rsid w:val="000C6F9B"/>
    <w:rsid w:val="000C7CCF"/>
    <w:rsid w:val="000D1C2C"/>
    <w:rsid w:val="000D2F6E"/>
    <w:rsid w:val="000D32B3"/>
    <w:rsid w:val="000D7B0D"/>
    <w:rsid w:val="000E1851"/>
    <w:rsid w:val="000E2911"/>
    <w:rsid w:val="000E37D3"/>
    <w:rsid w:val="000F021C"/>
    <w:rsid w:val="000F1869"/>
    <w:rsid w:val="000F1A88"/>
    <w:rsid w:val="000F6DFD"/>
    <w:rsid w:val="000F6F89"/>
    <w:rsid w:val="001000CF"/>
    <w:rsid w:val="001007F2"/>
    <w:rsid w:val="001033F5"/>
    <w:rsid w:val="0010514C"/>
    <w:rsid w:val="00111FDC"/>
    <w:rsid w:val="00114F5F"/>
    <w:rsid w:val="0011773E"/>
    <w:rsid w:val="00120544"/>
    <w:rsid w:val="00120C36"/>
    <w:rsid w:val="001215E2"/>
    <w:rsid w:val="00126B9B"/>
    <w:rsid w:val="00126C5B"/>
    <w:rsid w:val="00127C59"/>
    <w:rsid w:val="0013055E"/>
    <w:rsid w:val="001334FF"/>
    <w:rsid w:val="00135343"/>
    <w:rsid w:val="00136EE2"/>
    <w:rsid w:val="00142F18"/>
    <w:rsid w:val="001451F5"/>
    <w:rsid w:val="001521A4"/>
    <w:rsid w:val="00153C40"/>
    <w:rsid w:val="00160025"/>
    <w:rsid w:val="001609B5"/>
    <w:rsid w:val="00161D58"/>
    <w:rsid w:val="001622BA"/>
    <w:rsid w:val="0016494D"/>
    <w:rsid w:val="00172A27"/>
    <w:rsid w:val="00172AD7"/>
    <w:rsid w:val="00173467"/>
    <w:rsid w:val="001737AF"/>
    <w:rsid w:val="001742C6"/>
    <w:rsid w:val="0017445E"/>
    <w:rsid w:val="00175ECF"/>
    <w:rsid w:val="001763D3"/>
    <w:rsid w:val="00177EAC"/>
    <w:rsid w:val="001817C7"/>
    <w:rsid w:val="00182993"/>
    <w:rsid w:val="00182D2B"/>
    <w:rsid w:val="001843B2"/>
    <w:rsid w:val="00185766"/>
    <w:rsid w:val="00186719"/>
    <w:rsid w:val="001919EC"/>
    <w:rsid w:val="00193BD6"/>
    <w:rsid w:val="0019535C"/>
    <w:rsid w:val="00195DDD"/>
    <w:rsid w:val="001A0769"/>
    <w:rsid w:val="001A0D66"/>
    <w:rsid w:val="001A21E0"/>
    <w:rsid w:val="001A6D9D"/>
    <w:rsid w:val="001A7D1D"/>
    <w:rsid w:val="001B08A1"/>
    <w:rsid w:val="001B33B2"/>
    <w:rsid w:val="001B3573"/>
    <w:rsid w:val="001B5F58"/>
    <w:rsid w:val="001C0179"/>
    <w:rsid w:val="001C0EF2"/>
    <w:rsid w:val="001C2A86"/>
    <w:rsid w:val="001C6A9D"/>
    <w:rsid w:val="001D0FD2"/>
    <w:rsid w:val="001E58AB"/>
    <w:rsid w:val="001E5FDE"/>
    <w:rsid w:val="001E7920"/>
    <w:rsid w:val="001F06AB"/>
    <w:rsid w:val="001F6831"/>
    <w:rsid w:val="001F7513"/>
    <w:rsid w:val="002032C4"/>
    <w:rsid w:val="002032EA"/>
    <w:rsid w:val="002063AC"/>
    <w:rsid w:val="002079E9"/>
    <w:rsid w:val="002108C8"/>
    <w:rsid w:val="00211A5F"/>
    <w:rsid w:val="002124B4"/>
    <w:rsid w:val="002139EC"/>
    <w:rsid w:val="00221A99"/>
    <w:rsid w:val="002220DC"/>
    <w:rsid w:val="00222AE4"/>
    <w:rsid w:val="002257B7"/>
    <w:rsid w:val="00230642"/>
    <w:rsid w:val="00230D8A"/>
    <w:rsid w:val="00232D05"/>
    <w:rsid w:val="0023448A"/>
    <w:rsid w:val="00235D2F"/>
    <w:rsid w:val="00240E2D"/>
    <w:rsid w:val="002411F1"/>
    <w:rsid w:val="002415E9"/>
    <w:rsid w:val="00241977"/>
    <w:rsid w:val="00246EBE"/>
    <w:rsid w:val="00247D72"/>
    <w:rsid w:val="00250C89"/>
    <w:rsid w:val="002537DB"/>
    <w:rsid w:val="00254414"/>
    <w:rsid w:val="00254B9B"/>
    <w:rsid w:val="00255DE1"/>
    <w:rsid w:val="0025726E"/>
    <w:rsid w:val="00270194"/>
    <w:rsid w:val="0027373D"/>
    <w:rsid w:val="00274B6C"/>
    <w:rsid w:val="0027568B"/>
    <w:rsid w:val="002756F7"/>
    <w:rsid w:val="002764C8"/>
    <w:rsid w:val="002769F7"/>
    <w:rsid w:val="002843B3"/>
    <w:rsid w:val="00285183"/>
    <w:rsid w:val="00286847"/>
    <w:rsid w:val="002916C7"/>
    <w:rsid w:val="00294399"/>
    <w:rsid w:val="00296B31"/>
    <w:rsid w:val="002A083E"/>
    <w:rsid w:val="002A13B8"/>
    <w:rsid w:val="002A47AC"/>
    <w:rsid w:val="002A5B79"/>
    <w:rsid w:val="002B51BC"/>
    <w:rsid w:val="002B5F93"/>
    <w:rsid w:val="002C0C43"/>
    <w:rsid w:val="002D1D64"/>
    <w:rsid w:val="002D238A"/>
    <w:rsid w:val="002D526C"/>
    <w:rsid w:val="002D6305"/>
    <w:rsid w:val="002E6481"/>
    <w:rsid w:val="002E7C3A"/>
    <w:rsid w:val="002F1C5D"/>
    <w:rsid w:val="002F2C6D"/>
    <w:rsid w:val="002F66D8"/>
    <w:rsid w:val="002F7494"/>
    <w:rsid w:val="002F7E1A"/>
    <w:rsid w:val="0030010E"/>
    <w:rsid w:val="00302299"/>
    <w:rsid w:val="00303EB9"/>
    <w:rsid w:val="00304840"/>
    <w:rsid w:val="00311536"/>
    <w:rsid w:val="00316F93"/>
    <w:rsid w:val="00321D5F"/>
    <w:rsid w:val="0033097B"/>
    <w:rsid w:val="003313B3"/>
    <w:rsid w:val="00332E46"/>
    <w:rsid w:val="00341160"/>
    <w:rsid w:val="003420AA"/>
    <w:rsid w:val="0034392B"/>
    <w:rsid w:val="00351CF2"/>
    <w:rsid w:val="003543BF"/>
    <w:rsid w:val="00356AA1"/>
    <w:rsid w:val="00356FAC"/>
    <w:rsid w:val="00361927"/>
    <w:rsid w:val="00362F8A"/>
    <w:rsid w:val="00367910"/>
    <w:rsid w:val="00377B6E"/>
    <w:rsid w:val="00381C03"/>
    <w:rsid w:val="00381DAD"/>
    <w:rsid w:val="0038490B"/>
    <w:rsid w:val="0038783D"/>
    <w:rsid w:val="00390DD6"/>
    <w:rsid w:val="00391D4D"/>
    <w:rsid w:val="003934A4"/>
    <w:rsid w:val="003A2BD5"/>
    <w:rsid w:val="003A3474"/>
    <w:rsid w:val="003A5279"/>
    <w:rsid w:val="003B073E"/>
    <w:rsid w:val="003B19E0"/>
    <w:rsid w:val="003B3E27"/>
    <w:rsid w:val="003B5495"/>
    <w:rsid w:val="003B796F"/>
    <w:rsid w:val="003C4DD6"/>
    <w:rsid w:val="003C6DCE"/>
    <w:rsid w:val="003C743A"/>
    <w:rsid w:val="003D0171"/>
    <w:rsid w:val="003D067E"/>
    <w:rsid w:val="003D1E88"/>
    <w:rsid w:val="003D6D19"/>
    <w:rsid w:val="003D7DF2"/>
    <w:rsid w:val="003E192A"/>
    <w:rsid w:val="003E22B4"/>
    <w:rsid w:val="003E7FF2"/>
    <w:rsid w:val="003F0D90"/>
    <w:rsid w:val="003F22E5"/>
    <w:rsid w:val="003F3103"/>
    <w:rsid w:val="003F4FA7"/>
    <w:rsid w:val="003F60B5"/>
    <w:rsid w:val="003F6549"/>
    <w:rsid w:val="003F66B1"/>
    <w:rsid w:val="004057C3"/>
    <w:rsid w:val="004062B3"/>
    <w:rsid w:val="00410C82"/>
    <w:rsid w:val="00410E3B"/>
    <w:rsid w:val="004122E9"/>
    <w:rsid w:val="00414BDC"/>
    <w:rsid w:val="00420EBA"/>
    <w:rsid w:val="00423F8E"/>
    <w:rsid w:val="00424C64"/>
    <w:rsid w:val="004257E6"/>
    <w:rsid w:val="00431F55"/>
    <w:rsid w:val="00433B2F"/>
    <w:rsid w:val="00436BAB"/>
    <w:rsid w:val="0044052E"/>
    <w:rsid w:val="004428BE"/>
    <w:rsid w:val="0044390A"/>
    <w:rsid w:val="00451696"/>
    <w:rsid w:val="0045243C"/>
    <w:rsid w:val="00453F58"/>
    <w:rsid w:val="00455FAC"/>
    <w:rsid w:val="00456A84"/>
    <w:rsid w:val="00461681"/>
    <w:rsid w:val="00463A6A"/>
    <w:rsid w:val="00463C64"/>
    <w:rsid w:val="00464578"/>
    <w:rsid w:val="0046568E"/>
    <w:rsid w:val="00471E1B"/>
    <w:rsid w:val="00472ADE"/>
    <w:rsid w:val="00473E62"/>
    <w:rsid w:val="004753D7"/>
    <w:rsid w:val="004754FC"/>
    <w:rsid w:val="004771FD"/>
    <w:rsid w:val="004773F7"/>
    <w:rsid w:val="00480EDB"/>
    <w:rsid w:val="004816EC"/>
    <w:rsid w:val="00483FFF"/>
    <w:rsid w:val="0048438F"/>
    <w:rsid w:val="004847D4"/>
    <w:rsid w:val="00484F21"/>
    <w:rsid w:val="00485C73"/>
    <w:rsid w:val="00487B60"/>
    <w:rsid w:val="0049547E"/>
    <w:rsid w:val="004A2DEA"/>
    <w:rsid w:val="004A3BFB"/>
    <w:rsid w:val="004A4C2A"/>
    <w:rsid w:val="004A72A7"/>
    <w:rsid w:val="004B077C"/>
    <w:rsid w:val="004B2D37"/>
    <w:rsid w:val="004B736D"/>
    <w:rsid w:val="004C29D5"/>
    <w:rsid w:val="004C4837"/>
    <w:rsid w:val="004C7C38"/>
    <w:rsid w:val="004D1A79"/>
    <w:rsid w:val="004D5D2B"/>
    <w:rsid w:val="004D764A"/>
    <w:rsid w:val="004E0906"/>
    <w:rsid w:val="004E378D"/>
    <w:rsid w:val="004E3C89"/>
    <w:rsid w:val="004E4EB8"/>
    <w:rsid w:val="004F0FF4"/>
    <w:rsid w:val="004F28A6"/>
    <w:rsid w:val="004F593C"/>
    <w:rsid w:val="0050301F"/>
    <w:rsid w:val="0050321F"/>
    <w:rsid w:val="005046C2"/>
    <w:rsid w:val="00505D05"/>
    <w:rsid w:val="005105D3"/>
    <w:rsid w:val="00511236"/>
    <w:rsid w:val="00513897"/>
    <w:rsid w:val="00516FB2"/>
    <w:rsid w:val="00520FA8"/>
    <w:rsid w:val="005210CB"/>
    <w:rsid w:val="00524845"/>
    <w:rsid w:val="0052589D"/>
    <w:rsid w:val="005304A8"/>
    <w:rsid w:val="00531A92"/>
    <w:rsid w:val="00532540"/>
    <w:rsid w:val="00534EB6"/>
    <w:rsid w:val="00537F19"/>
    <w:rsid w:val="005412F2"/>
    <w:rsid w:val="00544544"/>
    <w:rsid w:val="00552B16"/>
    <w:rsid w:val="005549FC"/>
    <w:rsid w:val="00556350"/>
    <w:rsid w:val="00560DE5"/>
    <w:rsid w:val="00561AF0"/>
    <w:rsid w:val="00562395"/>
    <w:rsid w:val="00565345"/>
    <w:rsid w:val="00566537"/>
    <w:rsid w:val="00567F3E"/>
    <w:rsid w:val="00572685"/>
    <w:rsid w:val="005749EC"/>
    <w:rsid w:val="00574C98"/>
    <w:rsid w:val="00575132"/>
    <w:rsid w:val="0057608E"/>
    <w:rsid w:val="005844BA"/>
    <w:rsid w:val="00584BC8"/>
    <w:rsid w:val="00586DD2"/>
    <w:rsid w:val="00593AE6"/>
    <w:rsid w:val="00593F77"/>
    <w:rsid w:val="005952EE"/>
    <w:rsid w:val="00596D72"/>
    <w:rsid w:val="00597FB7"/>
    <w:rsid w:val="005A12A7"/>
    <w:rsid w:val="005A16B1"/>
    <w:rsid w:val="005A539A"/>
    <w:rsid w:val="005A5BEE"/>
    <w:rsid w:val="005A63BA"/>
    <w:rsid w:val="005B0D1C"/>
    <w:rsid w:val="005B2339"/>
    <w:rsid w:val="005B30F1"/>
    <w:rsid w:val="005B3B8C"/>
    <w:rsid w:val="005B59C3"/>
    <w:rsid w:val="005B7260"/>
    <w:rsid w:val="005C47F6"/>
    <w:rsid w:val="005D185A"/>
    <w:rsid w:val="005D396C"/>
    <w:rsid w:val="005D4A12"/>
    <w:rsid w:val="005D5D93"/>
    <w:rsid w:val="005D5E59"/>
    <w:rsid w:val="005E122D"/>
    <w:rsid w:val="005E655C"/>
    <w:rsid w:val="005F0E1B"/>
    <w:rsid w:val="005F2298"/>
    <w:rsid w:val="005F2768"/>
    <w:rsid w:val="005F57E1"/>
    <w:rsid w:val="00604751"/>
    <w:rsid w:val="00613520"/>
    <w:rsid w:val="0061415D"/>
    <w:rsid w:val="00626353"/>
    <w:rsid w:val="00626AD2"/>
    <w:rsid w:val="00627CDA"/>
    <w:rsid w:val="00632FAA"/>
    <w:rsid w:val="00634FAA"/>
    <w:rsid w:val="00637CEF"/>
    <w:rsid w:val="00640B21"/>
    <w:rsid w:val="00641824"/>
    <w:rsid w:val="00642812"/>
    <w:rsid w:val="00642BBF"/>
    <w:rsid w:val="006461DA"/>
    <w:rsid w:val="00646383"/>
    <w:rsid w:val="00646917"/>
    <w:rsid w:val="006470FD"/>
    <w:rsid w:val="006523BE"/>
    <w:rsid w:val="0065372F"/>
    <w:rsid w:val="006553EC"/>
    <w:rsid w:val="00657685"/>
    <w:rsid w:val="00657BA9"/>
    <w:rsid w:val="006614BF"/>
    <w:rsid w:val="00663113"/>
    <w:rsid w:val="00663220"/>
    <w:rsid w:val="006633A6"/>
    <w:rsid w:val="006724E1"/>
    <w:rsid w:val="00672A6A"/>
    <w:rsid w:val="0068386E"/>
    <w:rsid w:val="00683BEA"/>
    <w:rsid w:val="00693A7A"/>
    <w:rsid w:val="006954E4"/>
    <w:rsid w:val="006978CA"/>
    <w:rsid w:val="006A1E74"/>
    <w:rsid w:val="006A279F"/>
    <w:rsid w:val="006A7AC0"/>
    <w:rsid w:val="006B000A"/>
    <w:rsid w:val="006B08AD"/>
    <w:rsid w:val="006B29AB"/>
    <w:rsid w:val="006B3974"/>
    <w:rsid w:val="006B3BB9"/>
    <w:rsid w:val="006B3F98"/>
    <w:rsid w:val="006B4A9B"/>
    <w:rsid w:val="006C213A"/>
    <w:rsid w:val="006C22D7"/>
    <w:rsid w:val="006C52F6"/>
    <w:rsid w:val="006C607A"/>
    <w:rsid w:val="006C7A9B"/>
    <w:rsid w:val="006D2E5B"/>
    <w:rsid w:val="006D33CD"/>
    <w:rsid w:val="006D3A9F"/>
    <w:rsid w:val="006D3C97"/>
    <w:rsid w:val="006F0352"/>
    <w:rsid w:val="006F2144"/>
    <w:rsid w:val="006F3306"/>
    <w:rsid w:val="006F3F45"/>
    <w:rsid w:val="006F56C5"/>
    <w:rsid w:val="006F72E9"/>
    <w:rsid w:val="0070047A"/>
    <w:rsid w:val="00700BC6"/>
    <w:rsid w:val="00700C0C"/>
    <w:rsid w:val="007030CB"/>
    <w:rsid w:val="007060A3"/>
    <w:rsid w:val="0071352A"/>
    <w:rsid w:val="00713B59"/>
    <w:rsid w:val="0072121E"/>
    <w:rsid w:val="007217D0"/>
    <w:rsid w:val="007221EC"/>
    <w:rsid w:val="00723F68"/>
    <w:rsid w:val="00726B94"/>
    <w:rsid w:val="00730C9C"/>
    <w:rsid w:val="00730F60"/>
    <w:rsid w:val="00734C78"/>
    <w:rsid w:val="00741924"/>
    <w:rsid w:val="00744B58"/>
    <w:rsid w:val="007471AD"/>
    <w:rsid w:val="0075131D"/>
    <w:rsid w:val="00752B8C"/>
    <w:rsid w:val="00753C2C"/>
    <w:rsid w:val="00754163"/>
    <w:rsid w:val="007565AF"/>
    <w:rsid w:val="00757883"/>
    <w:rsid w:val="00760493"/>
    <w:rsid w:val="00760BD3"/>
    <w:rsid w:val="007612BB"/>
    <w:rsid w:val="00761D28"/>
    <w:rsid w:val="00764696"/>
    <w:rsid w:val="00764FFF"/>
    <w:rsid w:val="00765F95"/>
    <w:rsid w:val="00766903"/>
    <w:rsid w:val="007712DB"/>
    <w:rsid w:val="007717C9"/>
    <w:rsid w:val="00782240"/>
    <w:rsid w:val="007822BB"/>
    <w:rsid w:val="007829B8"/>
    <w:rsid w:val="007849BA"/>
    <w:rsid w:val="007902D8"/>
    <w:rsid w:val="007927B7"/>
    <w:rsid w:val="00792AD7"/>
    <w:rsid w:val="0079420A"/>
    <w:rsid w:val="007A0F03"/>
    <w:rsid w:val="007A3924"/>
    <w:rsid w:val="007A6677"/>
    <w:rsid w:val="007B0365"/>
    <w:rsid w:val="007B16D6"/>
    <w:rsid w:val="007B35AE"/>
    <w:rsid w:val="007B478C"/>
    <w:rsid w:val="007C1057"/>
    <w:rsid w:val="007C1B1B"/>
    <w:rsid w:val="007C22CA"/>
    <w:rsid w:val="007C39A0"/>
    <w:rsid w:val="007D3340"/>
    <w:rsid w:val="007D4B36"/>
    <w:rsid w:val="007E1BB1"/>
    <w:rsid w:val="007E2042"/>
    <w:rsid w:val="007E6CAB"/>
    <w:rsid w:val="007F1459"/>
    <w:rsid w:val="007F16E9"/>
    <w:rsid w:val="007F2EBC"/>
    <w:rsid w:val="007F76CD"/>
    <w:rsid w:val="0080068E"/>
    <w:rsid w:val="00804547"/>
    <w:rsid w:val="0080566A"/>
    <w:rsid w:val="00812F63"/>
    <w:rsid w:val="00813A48"/>
    <w:rsid w:val="00817623"/>
    <w:rsid w:val="00817F69"/>
    <w:rsid w:val="00821487"/>
    <w:rsid w:val="00821976"/>
    <w:rsid w:val="00822D56"/>
    <w:rsid w:val="0082389D"/>
    <w:rsid w:val="00825839"/>
    <w:rsid w:val="0083459B"/>
    <w:rsid w:val="0083753F"/>
    <w:rsid w:val="00845D68"/>
    <w:rsid w:val="00853A5D"/>
    <w:rsid w:val="00855EF1"/>
    <w:rsid w:val="008560B4"/>
    <w:rsid w:val="00862B7B"/>
    <w:rsid w:val="00863288"/>
    <w:rsid w:val="0086378F"/>
    <w:rsid w:val="00871712"/>
    <w:rsid w:val="00875068"/>
    <w:rsid w:val="008864C7"/>
    <w:rsid w:val="00891D3F"/>
    <w:rsid w:val="00892B50"/>
    <w:rsid w:val="00894135"/>
    <w:rsid w:val="008A221E"/>
    <w:rsid w:val="008A4893"/>
    <w:rsid w:val="008A495D"/>
    <w:rsid w:val="008B2231"/>
    <w:rsid w:val="008B6513"/>
    <w:rsid w:val="008B7E17"/>
    <w:rsid w:val="008C1C70"/>
    <w:rsid w:val="008D202F"/>
    <w:rsid w:val="008D2720"/>
    <w:rsid w:val="008D52E2"/>
    <w:rsid w:val="008D666A"/>
    <w:rsid w:val="008D6679"/>
    <w:rsid w:val="008D691D"/>
    <w:rsid w:val="008D6AD8"/>
    <w:rsid w:val="008D76A1"/>
    <w:rsid w:val="008D7FB6"/>
    <w:rsid w:val="008E3403"/>
    <w:rsid w:val="008F1884"/>
    <w:rsid w:val="008F5572"/>
    <w:rsid w:val="00900B49"/>
    <w:rsid w:val="0090112A"/>
    <w:rsid w:val="0090601A"/>
    <w:rsid w:val="00912ACB"/>
    <w:rsid w:val="00915DA6"/>
    <w:rsid w:val="0091720F"/>
    <w:rsid w:val="0092778B"/>
    <w:rsid w:val="00927F71"/>
    <w:rsid w:val="00931943"/>
    <w:rsid w:val="009323A3"/>
    <w:rsid w:val="00934144"/>
    <w:rsid w:val="009354F6"/>
    <w:rsid w:val="00935B21"/>
    <w:rsid w:val="00946863"/>
    <w:rsid w:val="009544C0"/>
    <w:rsid w:val="00955FD3"/>
    <w:rsid w:val="009610DF"/>
    <w:rsid w:val="009635CE"/>
    <w:rsid w:val="00964AB4"/>
    <w:rsid w:val="00966E59"/>
    <w:rsid w:val="00967BC6"/>
    <w:rsid w:val="00967EDB"/>
    <w:rsid w:val="009719C3"/>
    <w:rsid w:val="0097223C"/>
    <w:rsid w:val="00976A64"/>
    <w:rsid w:val="009770B7"/>
    <w:rsid w:val="009778D7"/>
    <w:rsid w:val="00981F40"/>
    <w:rsid w:val="009823DD"/>
    <w:rsid w:val="00984E3C"/>
    <w:rsid w:val="00985EC5"/>
    <w:rsid w:val="009920E4"/>
    <w:rsid w:val="00995BB0"/>
    <w:rsid w:val="00996076"/>
    <w:rsid w:val="009A1194"/>
    <w:rsid w:val="009A54F6"/>
    <w:rsid w:val="009A6F26"/>
    <w:rsid w:val="009A7AA1"/>
    <w:rsid w:val="009B142C"/>
    <w:rsid w:val="009B1780"/>
    <w:rsid w:val="009B39AE"/>
    <w:rsid w:val="009C1597"/>
    <w:rsid w:val="009C2316"/>
    <w:rsid w:val="009C2882"/>
    <w:rsid w:val="009C4EBC"/>
    <w:rsid w:val="009C7538"/>
    <w:rsid w:val="009C7F0B"/>
    <w:rsid w:val="009D1312"/>
    <w:rsid w:val="009D4561"/>
    <w:rsid w:val="009D4773"/>
    <w:rsid w:val="009D547B"/>
    <w:rsid w:val="009D7539"/>
    <w:rsid w:val="009E16D3"/>
    <w:rsid w:val="009E31FC"/>
    <w:rsid w:val="009E5D49"/>
    <w:rsid w:val="009F1925"/>
    <w:rsid w:val="009F206A"/>
    <w:rsid w:val="009F25C0"/>
    <w:rsid w:val="009F3BB0"/>
    <w:rsid w:val="009F76CE"/>
    <w:rsid w:val="00A019C6"/>
    <w:rsid w:val="00A0351E"/>
    <w:rsid w:val="00A06937"/>
    <w:rsid w:val="00A077DC"/>
    <w:rsid w:val="00A10C8E"/>
    <w:rsid w:val="00A14EA4"/>
    <w:rsid w:val="00A200CC"/>
    <w:rsid w:val="00A21E8A"/>
    <w:rsid w:val="00A223C4"/>
    <w:rsid w:val="00A263B5"/>
    <w:rsid w:val="00A26980"/>
    <w:rsid w:val="00A37DEA"/>
    <w:rsid w:val="00A41E8B"/>
    <w:rsid w:val="00A4479D"/>
    <w:rsid w:val="00A4799A"/>
    <w:rsid w:val="00A479C6"/>
    <w:rsid w:val="00A54037"/>
    <w:rsid w:val="00A55A1C"/>
    <w:rsid w:val="00A602CD"/>
    <w:rsid w:val="00A62CF3"/>
    <w:rsid w:val="00A63EED"/>
    <w:rsid w:val="00A65FC7"/>
    <w:rsid w:val="00A72BE9"/>
    <w:rsid w:val="00A7499F"/>
    <w:rsid w:val="00A7607B"/>
    <w:rsid w:val="00A8040E"/>
    <w:rsid w:val="00A82108"/>
    <w:rsid w:val="00A8348A"/>
    <w:rsid w:val="00A83DD7"/>
    <w:rsid w:val="00A94CAD"/>
    <w:rsid w:val="00AA0912"/>
    <w:rsid w:val="00AA1C77"/>
    <w:rsid w:val="00AA20F0"/>
    <w:rsid w:val="00AA3084"/>
    <w:rsid w:val="00AA334A"/>
    <w:rsid w:val="00AA3F70"/>
    <w:rsid w:val="00AA4502"/>
    <w:rsid w:val="00AA5806"/>
    <w:rsid w:val="00AA589B"/>
    <w:rsid w:val="00AB0088"/>
    <w:rsid w:val="00AB5824"/>
    <w:rsid w:val="00AB5F1E"/>
    <w:rsid w:val="00AC0213"/>
    <w:rsid w:val="00AC202D"/>
    <w:rsid w:val="00AC343E"/>
    <w:rsid w:val="00AC40AD"/>
    <w:rsid w:val="00AC42D5"/>
    <w:rsid w:val="00AC6659"/>
    <w:rsid w:val="00AC7AE2"/>
    <w:rsid w:val="00AD146A"/>
    <w:rsid w:val="00AD2E87"/>
    <w:rsid w:val="00AD339F"/>
    <w:rsid w:val="00AD68CE"/>
    <w:rsid w:val="00AD7887"/>
    <w:rsid w:val="00AE1CF6"/>
    <w:rsid w:val="00AE2A04"/>
    <w:rsid w:val="00AE3819"/>
    <w:rsid w:val="00AE39F4"/>
    <w:rsid w:val="00AE58B5"/>
    <w:rsid w:val="00AE5901"/>
    <w:rsid w:val="00AE6951"/>
    <w:rsid w:val="00AF05F0"/>
    <w:rsid w:val="00B023DD"/>
    <w:rsid w:val="00B1053C"/>
    <w:rsid w:val="00B10577"/>
    <w:rsid w:val="00B20BB9"/>
    <w:rsid w:val="00B20F0A"/>
    <w:rsid w:val="00B247D5"/>
    <w:rsid w:val="00B2516B"/>
    <w:rsid w:val="00B2711E"/>
    <w:rsid w:val="00B32AC9"/>
    <w:rsid w:val="00B33EA9"/>
    <w:rsid w:val="00B35094"/>
    <w:rsid w:val="00B3531C"/>
    <w:rsid w:val="00B36EAF"/>
    <w:rsid w:val="00B447E3"/>
    <w:rsid w:val="00B51077"/>
    <w:rsid w:val="00B522DC"/>
    <w:rsid w:val="00B52317"/>
    <w:rsid w:val="00B566AE"/>
    <w:rsid w:val="00B6166C"/>
    <w:rsid w:val="00B628C6"/>
    <w:rsid w:val="00B629A8"/>
    <w:rsid w:val="00B6509D"/>
    <w:rsid w:val="00B714A4"/>
    <w:rsid w:val="00B7254E"/>
    <w:rsid w:val="00B744AA"/>
    <w:rsid w:val="00B74BC0"/>
    <w:rsid w:val="00B76EF3"/>
    <w:rsid w:val="00B77985"/>
    <w:rsid w:val="00B8331A"/>
    <w:rsid w:val="00B85180"/>
    <w:rsid w:val="00B86671"/>
    <w:rsid w:val="00B903B9"/>
    <w:rsid w:val="00B92D17"/>
    <w:rsid w:val="00B92FB3"/>
    <w:rsid w:val="00B9487C"/>
    <w:rsid w:val="00B96062"/>
    <w:rsid w:val="00BA1A02"/>
    <w:rsid w:val="00BA5E95"/>
    <w:rsid w:val="00BA6C0E"/>
    <w:rsid w:val="00BA706A"/>
    <w:rsid w:val="00BA7ACF"/>
    <w:rsid w:val="00BB3975"/>
    <w:rsid w:val="00BB7EAA"/>
    <w:rsid w:val="00BC2BE1"/>
    <w:rsid w:val="00BC350B"/>
    <w:rsid w:val="00BC3C1E"/>
    <w:rsid w:val="00BD00E7"/>
    <w:rsid w:val="00BD3A99"/>
    <w:rsid w:val="00BD3E94"/>
    <w:rsid w:val="00BD5099"/>
    <w:rsid w:val="00BD58D7"/>
    <w:rsid w:val="00BE0777"/>
    <w:rsid w:val="00BE54A1"/>
    <w:rsid w:val="00BE57EC"/>
    <w:rsid w:val="00BE605F"/>
    <w:rsid w:val="00BE66F7"/>
    <w:rsid w:val="00BE7B5C"/>
    <w:rsid w:val="00BF2DF5"/>
    <w:rsid w:val="00BF3E8C"/>
    <w:rsid w:val="00BF3ECA"/>
    <w:rsid w:val="00BF4A4D"/>
    <w:rsid w:val="00C01B2A"/>
    <w:rsid w:val="00C027AF"/>
    <w:rsid w:val="00C03662"/>
    <w:rsid w:val="00C03CC3"/>
    <w:rsid w:val="00C0401E"/>
    <w:rsid w:val="00C05C76"/>
    <w:rsid w:val="00C1114B"/>
    <w:rsid w:val="00C11DFF"/>
    <w:rsid w:val="00C20A18"/>
    <w:rsid w:val="00C26D82"/>
    <w:rsid w:val="00C34E3C"/>
    <w:rsid w:val="00C357B0"/>
    <w:rsid w:val="00C36F15"/>
    <w:rsid w:val="00C41673"/>
    <w:rsid w:val="00C42081"/>
    <w:rsid w:val="00C4348D"/>
    <w:rsid w:val="00C43624"/>
    <w:rsid w:val="00C44CF8"/>
    <w:rsid w:val="00C47E94"/>
    <w:rsid w:val="00C51C74"/>
    <w:rsid w:val="00C52108"/>
    <w:rsid w:val="00C54632"/>
    <w:rsid w:val="00C54CD0"/>
    <w:rsid w:val="00C57809"/>
    <w:rsid w:val="00C60D79"/>
    <w:rsid w:val="00C6146A"/>
    <w:rsid w:val="00C642DA"/>
    <w:rsid w:val="00C64322"/>
    <w:rsid w:val="00C74582"/>
    <w:rsid w:val="00C8394F"/>
    <w:rsid w:val="00C92FB8"/>
    <w:rsid w:val="00C94DAB"/>
    <w:rsid w:val="00C97855"/>
    <w:rsid w:val="00CA0B1F"/>
    <w:rsid w:val="00CA1930"/>
    <w:rsid w:val="00CA344F"/>
    <w:rsid w:val="00CB49BA"/>
    <w:rsid w:val="00CB4EC3"/>
    <w:rsid w:val="00CC17FB"/>
    <w:rsid w:val="00CC4C22"/>
    <w:rsid w:val="00CC540A"/>
    <w:rsid w:val="00CD030E"/>
    <w:rsid w:val="00CD087B"/>
    <w:rsid w:val="00CD2A66"/>
    <w:rsid w:val="00CD42FE"/>
    <w:rsid w:val="00CD595C"/>
    <w:rsid w:val="00CD5FFE"/>
    <w:rsid w:val="00CD632A"/>
    <w:rsid w:val="00CE0675"/>
    <w:rsid w:val="00CE0C6B"/>
    <w:rsid w:val="00CE2EC3"/>
    <w:rsid w:val="00CE54FD"/>
    <w:rsid w:val="00CE58B4"/>
    <w:rsid w:val="00CE7E2F"/>
    <w:rsid w:val="00CF28DD"/>
    <w:rsid w:val="00CF2AE1"/>
    <w:rsid w:val="00CF33ED"/>
    <w:rsid w:val="00CF4F79"/>
    <w:rsid w:val="00CF7ECB"/>
    <w:rsid w:val="00D0010A"/>
    <w:rsid w:val="00D039B3"/>
    <w:rsid w:val="00D0458D"/>
    <w:rsid w:val="00D04615"/>
    <w:rsid w:val="00D06B6D"/>
    <w:rsid w:val="00D10D84"/>
    <w:rsid w:val="00D129A0"/>
    <w:rsid w:val="00D12FAD"/>
    <w:rsid w:val="00D132AC"/>
    <w:rsid w:val="00D13C5B"/>
    <w:rsid w:val="00D2075E"/>
    <w:rsid w:val="00D2190D"/>
    <w:rsid w:val="00D21CD8"/>
    <w:rsid w:val="00D24377"/>
    <w:rsid w:val="00D26B83"/>
    <w:rsid w:val="00D27A95"/>
    <w:rsid w:val="00D31D37"/>
    <w:rsid w:val="00D3645B"/>
    <w:rsid w:val="00D41167"/>
    <w:rsid w:val="00D4145D"/>
    <w:rsid w:val="00D43A58"/>
    <w:rsid w:val="00D54442"/>
    <w:rsid w:val="00D5547A"/>
    <w:rsid w:val="00D619F0"/>
    <w:rsid w:val="00D63BD1"/>
    <w:rsid w:val="00D653C8"/>
    <w:rsid w:val="00D65EE9"/>
    <w:rsid w:val="00D67D87"/>
    <w:rsid w:val="00D7018D"/>
    <w:rsid w:val="00D70462"/>
    <w:rsid w:val="00D710D3"/>
    <w:rsid w:val="00D77943"/>
    <w:rsid w:val="00D81652"/>
    <w:rsid w:val="00D81A18"/>
    <w:rsid w:val="00D81D43"/>
    <w:rsid w:val="00D82368"/>
    <w:rsid w:val="00D8631E"/>
    <w:rsid w:val="00D9083D"/>
    <w:rsid w:val="00D90E7A"/>
    <w:rsid w:val="00D9175E"/>
    <w:rsid w:val="00D954A9"/>
    <w:rsid w:val="00D96B9C"/>
    <w:rsid w:val="00D972A1"/>
    <w:rsid w:val="00DA0EB9"/>
    <w:rsid w:val="00DA2049"/>
    <w:rsid w:val="00DA26FF"/>
    <w:rsid w:val="00DA6E89"/>
    <w:rsid w:val="00DB0E4D"/>
    <w:rsid w:val="00DB17CA"/>
    <w:rsid w:val="00DB7023"/>
    <w:rsid w:val="00DC42E8"/>
    <w:rsid w:val="00DC67D5"/>
    <w:rsid w:val="00DC78C1"/>
    <w:rsid w:val="00DD1904"/>
    <w:rsid w:val="00DD2C27"/>
    <w:rsid w:val="00DE29FA"/>
    <w:rsid w:val="00DE7731"/>
    <w:rsid w:val="00DE7886"/>
    <w:rsid w:val="00DF1245"/>
    <w:rsid w:val="00DF2F42"/>
    <w:rsid w:val="00DF6CA0"/>
    <w:rsid w:val="00DF6CDD"/>
    <w:rsid w:val="00DF762C"/>
    <w:rsid w:val="00DF7FE3"/>
    <w:rsid w:val="00E00498"/>
    <w:rsid w:val="00E037A6"/>
    <w:rsid w:val="00E101E0"/>
    <w:rsid w:val="00E140E1"/>
    <w:rsid w:val="00E1549B"/>
    <w:rsid w:val="00E166EF"/>
    <w:rsid w:val="00E17538"/>
    <w:rsid w:val="00E203B4"/>
    <w:rsid w:val="00E21753"/>
    <w:rsid w:val="00E23694"/>
    <w:rsid w:val="00E301CF"/>
    <w:rsid w:val="00E30671"/>
    <w:rsid w:val="00E3077B"/>
    <w:rsid w:val="00E351BC"/>
    <w:rsid w:val="00E42111"/>
    <w:rsid w:val="00E4227B"/>
    <w:rsid w:val="00E430EB"/>
    <w:rsid w:val="00E437FC"/>
    <w:rsid w:val="00E4382C"/>
    <w:rsid w:val="00E450FB"/>
    <w:rsid w:val="00E453F8"/>
    <w:rsid w:val="00E47A0E"/>
    <w:rsid w:val="00E518C6"/>
    <w:rsid w:val="00E56696"/>
    <w:rsid w:val="00E61D4E"/>
    <w:rsid w:val="00E64C33"/>
    <w:rsid w:val="00E65005"/>
    <w:rsid w:val="00E77650"/>
    <w:rsid w:val="00E77ABE"/>
    <w:rsid w:val="00E80533"/>
    <w:rsid w:val="00E81EDB"/>
    <w:rsid w:val="00E823B9"/>
    <w:rsid w:val="00E8249A"/>
    <w:rsid w:val="00E82532"/>
    <w:rsid w:val="00E82E26"/>
    <w:rsid w:val="00E83149"/>
    <w:rsid w:val="00E83FF2"/>
    <w:rsid w:val="00E84EF5"/>
    <w:rsid w:val="00E860D2"/>
    <w:rsid w:val="00E90582"/>
    <w:rsid w:val="00E94C07"/>
    <w:rsid w:val="00E96129"/>
    <w:rsid w:val="00E96778"/>
    <w:rsid w:val="00E96B34"/>
    <w:rsid w:val="00EA2406"/>
    <w:rsid w:val="00EA6C41"/>
    <w:rsid w:val="00EB09F2"/>
    <w:rsid w:val="00EB0CAC"/>
    <w:rsid w:val="00EB208E"/>
    <w:rsid w:val="00EB45DE"/>
    <w:rsid w:val="00EC247E"/>
    <w:rsid w:val="00EC2E3D"/>
    <w:rsid w:val="00EC3DB0"/>
    <w:rsid w:val="00EC4552"/>
    <w:rsid w:val="00ED240A"/>
    <w:rsid w:val="00ED42E3"/>
    <w:rsid w:val="00ED501F"/>
    <w:rsid w:val="00EE1281"/>
    <w:rsid w:val="00EE3AF0"/>
    <w:rsid w:val="00EF0484"/>
    <w:rsid w:val="00EF1A25"/>
    <w:rsid w:val="00EF3053"/>
    <w:rsid w:val="00EF6080"/>
    <w:rsid w:val="00EF685F"/>
    <w:rsid w:val="00EF76DA"/>
    <w:rsid w:val="00F00A65"/>
    <w:rsid w:val="00F03984"/>
    <w:rsid w:val="00F03E1E"/>
    <w:rsid w:val="00F048D6"/>
    <w:rsid w:val="00F05E14"/>
    <w:rsid w:val="00F0674E"/>
    <w:rsid w:val="00F07DA1"/>
    <w:rsid w:val="00F11B57"/>
    <w:rsid w:val="00F1381F"/>
    <w:rsid w:val="00F15B42"/>
    <w:rsid w:val="00F16660"/>
    <w:rsid w:val="00F2187B"/>
    <w:rsid w:val="00F22365"/>
    <w:rsid w:val="00F23EE7"/>
    <w:rsid w:val="00F262A8"/>
    <w:rsid w:val="00F263C4"/>
    <w:rsid w:val="00F32904"/>
    <w:rsid w:val="00F3343A"/>
    <w:rsid w:val="00F35385"/>
    <w:rsid w:val="00F374CF"/>
    <w:rsid w:val="00F40A7A"/>
    <w:rsid w:val="00F43C38"/>
    <w:rsid w:val="00F45731"/>
    <w:rsid w:val="00F46069"/>
    <w:rsid w:val="00F60B8A"/>
    <w:rsid w:val="00F60C59"/>
    <w:rsid w:val="00F651C1"/>
    <w:rsid w:val="00F6602B"/>
    <w:rsid w:val="00F66BD5"/>
    <w:rsid w:val="00F71F16"/>
    <w:rsid w:val="00F81A5D"/>
    <w:rsid w:val="00F81F82"/>
    <w:rsid w:val="00F82FE4"/>
    <w:rsid w:val="00F90D11"/>
    <w:rsid w:val="00F9234B"/>
    <w:rsid w:val="00F97D27"/>
    <w:rsid w:val="00FA2F50"/>
    <w:rsid w:val="00FB311B"/>
    <w:rsid w:val="00FB6017"/>
    <w:rsid w:val="00FB74EF"/>
    <w:rsid w:val="00FC280F"/>
    <w:rsid w:val="00FC2BB6"/>
    <w:rsid w:val="00FC39EE"/>
    <w:rsid w:val="00FC4685"/>
    <w:rsid w:val="00FC52C8"/>
    <w:rsid w:val="00FD1991"/>
    <w:rsid w:val="00FD3255"/>
    <w:rsid w:val="00FD4108"/>
    <w:rsid w:val="00FD589E"/>
    <w:rsid w:val="00FE372D"/>
    <w:rsid w:val="00FE4FB2"/>
    <w:rsid w:val="00FE7BEE"/>
    <w:rsid w:val="00FF0374"/>
    <w:rsid w:val="00FF22FA"/>
    <w:rsid w:val="00FF2FF3"/>
    <w:rsid w:val="00FF3158"/>
    <w:rsid w:val="00FF3584"/>
    <w:rsid w:val="00FF466C"/>
    <w:rsid w:val="00FF5203"/>
    <w:rsid w:val="04CC0CB1"/>
    <w:rsid w:val="05570E46"/>
    <w:rsid w:val="06C55A1C"/>
    <w:rsid w:val="08CA33EE"/>
    <w:rsid w:val="0B993668"/>
    <w:rsid w:val="10DD435A"/>
    <w:rsid w:val="11A45681"/>
    <w:rsid w:val="19F70FCE"/>
    <w:rsid w:val="1A356DF4"/>
    <w:rsid w:val="1A747272"/>
    <w:rsid w:val="1CA2792D"/>
    <w:rsid w:val="1D235DF1"/>
    <w:rsid w:val="201138C4"/>
    <w:rsid w:val="210B0E55"/>
    <w:rsid w:val="237450D5"/>
    <w:rsid w:val="247F6CB2"/>
    <w:rsid w:val="24D2519B"/>
    <w:rsid w:val="29E05826"/>
    <w:rsid w:val="2D58469E"/>
    <w:rsid w:val="2E113ED9"/>
    <w:rsid w:val="2E702641"/>
    <w:rsid w:val="308D79F3"/>
    <w:rsid w:val="30E433CD"/>
    <w:rsid w:val="3A1643BE"/>
    <w:rsid w:val="3A3D4455"/>
    <w:rsid w:val="3AAE1DDF"/>
    <w:rsid w:val="3B2D03CF"/>
    <w:rsid w:val="3C007F9D"/>
    <w:rsid w:val="3C856FF0"/>
    <w:rsid w:val="3E604D21"/>
    <w:rsid w:val="3EAC6C0B"/>
    <w:rsid w:val="409C3BBF"/>
    <w:rsid w:val="418D0296"/>
    <w:rsid w:val="41B60EB5"/>
    <w:rsid w:val="41E9322E"/>
    <w:rsid w:val="43597D62"/>
    <w:rsid w:val="43B77003"/>
    <w:rsid w:val="43FF0806"/>
    <w:rsid w:val="44A63514"/>
    <w:rsid w:val="44D65ADF"/>
    <w:rsid w:val="45701574"/>
    <w:rsid w:val="46546770"/>
    <w:rsid w:val="4AB2797E"/>
    <w:rsid w:val="4B504A8C"/>
    <w:rsid w:val="4C673AC1"/>
    <w:rsid w:val="4D28414F"/>
    <w:rsid w:val="4F612486"/>
    <w:rsid w:val="543E22EC"/>
    <w:rsid w:val="571429C0"/>
    <w:rsid w:val="57E92162"/>
    <w:rsid w:val="59093B2D"/>
    <w:rsid w:val="5B293CE9"/>
    <w:rsid w:val="5C322E3E"/>
    <w:rsid w:val="5EF91EF5"/>
    <w:rsid w:val="63C84857"/>
    <w:rsid w:val="64D671EC"/>
    <w:rsid w:val="65094FA5"/>
    <w:rsid w:val="65766A8B"/>
    <w:rsid w:val="6B476B5E"/>
    <w:rsid w:val="6D3223CF"/>
    <w:rsid w:val="6F8512DE"/>
    <w:rsid w:val="6F98134D"/>
    <w:rsid w:val="6FD40E6B"/>
    <w:rsid w:val="70CE2EF0"/>
    <w:rsid w:val="737F70BF"/>
    <w:rsid w:val="73C556CF"/>
    <w:rsid w:val="73FB776C"/>
    <w:rsid w:val="758D6A87"/>
    <w:rsid w:val="76F62056"/>
    <w:rsid w:val="786C3056"/>
    <w:rsid w:val="7977316F"/>
    <w:rsid w:val="79A60060"/>
    <w:rsid w:val="7C9306CB"/>
    <w:rsid w:val="7CCA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nhideWhenUsed="0" w:uiPriority="9" w:semiHidden="0" w:name="heading 3"/>
    <w:lsdException w:qFormat="1" w:unhideWhenUsed="0" w:uiPriority="99" w:semiHidden="0" w:name="heading 4"/>
    <w:lsdException w:qFormat="1" w:uiPriority="9" w:name="heading 5"/>
    <w:lsdException w:qFormat="1" w:uiPriority="9" w:name="heading 6"/>
    <w:lsdException w:qFormat="1" w:unhideWhenUsed="0" w:uiPriority="9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qFormat="1" w:uiPriority="99" w:name="HTML Typewriter"/>
    <w:lsdException w:uiPriority="99" w:name="HTML Variable"/>
    <w:lsdException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2"/>
    <w:qFormat/>
    <w:uiPriority w:val="99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43"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99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7"/>
    <w:basedOn w:val="1"/>
    <w:next w:val="1"/>
    <w:qFormat/>
    <w:uiPriority w:val="99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qFormat/>
    <w:uiPriority w:val="0"/>
    <w:pPr>
      <w:shd w:val="clear" w:color="auto" w:fill="000080"/>
    </w:pPr>
  </w:style>
  <w:style w:type="paragraph" w:styleId="8">
    <w:name w:val="annotation text"/>
    <w:basedOn w:val="1"/>
    <w:qFormat/>
    <w:uiPriority w:val="0"/>
    <w:pPr>
      <w:jc w:val="left"/>
    </w:pPr>
  </w:style>
  <w:style w:type="paragraph" w:styleId="9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0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1">
    <w:name w:val="Balloon Text"/>
    <w:basedOn w:val="1"/>
    <w:qFormat/>
    <w:uiPriority w:val="0"/>
    <w:rPr>
      <w:sz w:val="18"/>
      <w:szCs w:val="18"/>
    </w:rPr>
  </w:style>
  <w:style w:type="paragraph" w:styleId="12">
    <w:name w:val="footer"/>
    <w:basedOn w:val="1"/>
    <w:link w:val="8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link w:val="5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6">
    <w:name w:val="Title"/>
    <w:basedOn w:val="1"/>
    <w:qFormat/>
    <w:uiPriority w:val="9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7">
    <w:name w:val="annotation subject"/>
    <w:basedOn w:val="8"/>
    <w:next w:val="8"/>
    <w:qFormat/>
    <w:uiPriority w:val="0"/>
    <w:rPr>
      <w:b/>
      <w:bCs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22"/>
    <w:rPr>
      <w:b/>
      <w:bCs/>
    </w:rPr>
  </w:style>
  <w:style w:type="character" w:styleId="22">
    <w:name w:val="Emphasis"/>
    <w:qFormat/>
    <w:uiPriority w:val="20"/>
    <w:rPr>
      <w:color w:val="CC0000"/>
    </w:rPr>
  </w:style>
  <w:style w:type="character" w:styleId="23">
    <w:name w:val="HTML Typewriter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Hyperlink"/>
    <w:qFormat/>
    <w:uiPriority w:val="0"/>
    <w:rPr>
      <w:color w:val="0000FF"/>
      <w:u w:val="single"/>
    </w:rPr>
  </w:style>
  <w:style w:type="character" w:styleId="25">
    <w:name w:val="annotation reference"/>
    <w:qFormat/>
    <w:uiPriority w:val="0"/>
    <w:rPr>
      <w:sz w:val="21"/>
      <w:szCs w:val="21"/>
    </w:rPr>
  </w:style>
  <w:style w:type="paragraph" w:customStyle="1" w:styleId="26">
    <w:name w:val="目录 31"/>
    <w:basedOn w:val="1"/>
    <w:next w:val="1"/>
    <w:qFormat/>
    <w:uiPriority w:val="0"/>
    <w:pPr>
      <w:ind w:left="840" w:leftChars="400"/>
    </w:pPr>
  </w:style>
  <w:style w:type="paragraph" w:customStyle="1" w:styleId="27">
    <w:name w:val="目录 11"/>
    <w:basedOn w:val="1"/>
    <w:next w:val="1"/>
    <w:qFormat/>
    <w:uiPriority w:val="0"/>
  </w:style>
  <w:style w:type="paragraph" w:customStyle="1" w:styleId="28">
    <w:name w:val="目录 21"/>
    <w:basedOn w:val="1"/>
    <w:next w:val="1"/>
    <w:qFormat/>
    <w:uiPriority w:val="0"/>
    <w:pPr>
      <w:ind w:left="420" w:leftChars="200"/>
    </w:pPr>
  </w:style>
  <w:style w:type="paragraph" w:customStyle="1" w:styleId="29">
    <w:name w:val="样式 首行缩进:  2 字符"/>
    <w:basedOn w:val="1"/>
    <w:link w:val="44"/>
    <w:qFormat/>
    <w:uiPriority w:val="0"/>
    <w:pPr>
      <w:ind w:firstLine="420" w:firstLineChars="200"/>
    </w:pPr>
    <w:rPr>
      <w:rFonts w:cs="宋体"/>
      <w:szCs w:val="20"/>
    </w:rPr>
  </w:style>
  <w:style w:type="paragraph" w:customStyle="1" w:styleId="30">
    <w:name w:val="msolistparagraph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1">
    <w:name w:val="1标题一"/>
    <w:basedOn w:val="2"/>
    <w:link w:val="32"/>
    <w:qFormat/>
    <w:uiPriority w:val="0"/>
    <w:pPr>
      <w:numPr>
        <w:ilvl w:val="0"/>
        <w:numId w:val="1"/>
      </w:numPr>
      <w:spacing w:line="288" w:lineRule="auto"/>
    </w:pPr>
  </w:style>
  <w:style w:type="character" w:customStyle="1" w:styleId="32">
    <w:name w:val="1标题一 Char"/>
    <w:link w:val="31"/>
    <w:qFormat/>
    <w:uiPriority w:val="0"/>
    <w:rPr>
      <w:b/>
      <w:bCs/>
      <w:kern w:val="44"/>
      <w:sz w:val="44"/>
      <w:szCs w:val="44"/>
    </w:rPr>
  </w:style>
  <w:style w:type="paragraph" w:customStyle="1" w:styleId="33">
    <w:name w:val="2标题二"/>
    <w:basedOn w:val="3"/>
    <w:link w:val="34"/>
    <w:qFormat/>
    <w:uiPriority w:val="0"/>
    <w:pPr>
      <w:numPr>
        <w:ilvl w:val="1"/>
        <w:numId w:val="1"/>
      </w:numPr>
      <w:tabs>
        <w:tab w:val="left" w:pos="567"/>
      </w:tabs>
      <w:spacing w:line="288" w:lineRule="auto"/>
      <w:ind w:left="100" w:leftChars="100" w:right="100" w:rightChars="100"/>
    </w:pPr>
    <w:rPr>
      <w:sz w:val="30"/>
    </w:rPr>
  </w:style>
  <w:style w:type="character" w:customStyle="1" w:styleId="34">
    <w:name w:val="2标题二 Char"/>
    <w:link w:val="33"/>
    <w:qFormat/>
    <w:uiPriority w:val="0"/>
    <w:rPr>
      <w:rFonts w:ascii="Arial" w:hAnsi="Arial" w:eastAsia="黑体"/>
      <w:b/>
      <w:bCs/>
      <w:kern w:val="2"/>
      <w:sz w:val="30"/>
      <w:szCs w:val="32"/>
    </w:rPr>
  </w:style>
  <w:style w:type="paragraph" w:customStyle="1" w:styleId="35">
    <w:name w:val="3标题三"/>
    <w:basedOn w:val="4"/>
    <w:link w:val="36"/>
    <w:qFormat/>
    <w:uiPriority w:val="0"/>
    <w:pPr>
      <w:numPr>
        <w:ilvl w:val="2"/>
        <w:numId w:val="1"/>
      </w:numPr>
      <w:spacing w:line="288" w:lineRule="auto"/>
      <w:ind w:left="4909" w:leftChars="100" w:right="100" w:rightChars="100"/>
    </w:pPr>
    <w:rPr>
      <w:sz w:val="24"/>
    </w:rPr>
  </w:style>
  <w:style w:type="character" w:customStyle="1" w:styleId="36">
    <w:name w:val="3标题三 Char"/>
    <w:link w:val="35"/>
    <w:qFormat/>
    <w:uiPriority w:val="0"/>
    <w:rPr>
      <w:b/>
      <w:bCs/>
      <w:kern w:val="2"/>
      <w:sz w:val="24"/>
      <w:szCs w:val="32"/>
    </w:rPr>
  </w:style>
  <w:style w:type="paragraph" w:customStyle="1" w:styleId="37">
    <w:name w:val="5编号正文"/>
    <w:basedOn w:val="29"/>
    <w:link w:val="38"/>
    <w:qFormat/>
    <w:uiPriority w:val="0"/>
    <w:pPr>
      <w:numPr>
        <w:ilvl w:val="3"/>
        <w:numId w:val="1"/>
      </w:numPr>
      <w:spacing w:before="31" w:beforeLines="10" w:after="31" w:afterLines="10" w:line="288" w:lineRule="auto"/>
      <w:ind w:firstLine="0" w:firstLineChars="0"/>
    </w:pPr>
    <w:rPr>
      <w:rFonts w:ascii="Courier New" w:hAnsi="Courier New" w:cs="Courier New"/>
    </w:rPr>
  </w:style>
  <w:style w:type="character" w:customStyle="1" w:styleId="38">
    <w:name w:val="5编号正文 Char"/>
    <w:link w:val="37"/>
    <w:qFormat/>
    <w:uiPriority w:val="0"/>
    <w:rPr>
      <w:rFonts w:ascii="Courier New" w:hAnsi="Courier New" w:cs="Courier New"/>
      <w:kern w:val="2"/>
      <w:sz w:val="21"/>
    </w:rPr>
  </w:style>
  <w:style w:type="paragraph" w:customStyle="1" w:styleId="39">
    <w:name w:val="4正文"/>
    <w:basedOn w:val="29"/>
    <w:link w:val="40"/>
    <w:qFormat/>
    <w:uiPriority w:val="0"/>
    <w:pPr>
      <w:spacing w:before="31" w:beforeLines="10" w:after="31" w:afterLines="10" w:line="288" w:lineRule="auto"/>
    </w:pPr>
    <w:rPr>
      <w:rFonts w:ascii="Courier New" w:cs="Courier New"/>
    </w:rPr>
  </w:style>
  <w:style w:type="character" w:customStyle="1" w:styleId="40">
    <w:name w:val="4正文 Char"/>
    <w:link w:val="39"/>
    <w:qFormat/>
    <w:uiPriority w:val="0"/>
    <w:rPr>
      <w:rFonts w:ascii="Courier New" w:cs="Courier New"/>
      <w:kern w:val="2"/>
      <w:sz w:val="21"/>
    </w:rPr>
  </w:style>
  <w:style w:type="character" w:customStyle="1" w:styleId="41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2">
    <w:name w:val="标题 2 字符"/>
    <w:link w:val="3"/>
    <w:qFormat/>
    <w:uiPriority w:val="99"/>
    <w:rPr>
      <w:rFonts w:ascii="Arial" w:hAnsi="Arial" w:eastAsia="黑体"/>
      <w:b/>
      <w:bCs/>
      <w:kern w:val="2"/>
      <w:sz w:val="32"/>
      <w:szCs w:val="32"/>
    </w:rPr>
  </w:style>
  <w:style w:type="character" w:customStyle="1" w:styleId="43">
    <w:name w:val="标题 3 字符"/>
    <w:link w:val="4"/>
    <w:qFormat/>
    <w:uiPriority w:val="9"/>
    <w:rPr>
      <w:b/>
      <w:bCs/>
      <w:kern w:val="2"/>
      <w:sz w:val="32"/>
      <w:szCs w:val="32"/>
    </w:rPr>
  </w:style>
  <w:style w:type="character" w:customStyle="1" w:styleId="44">
    <w:name w:val="样式 首行缩进:  2 字符 Char"/>
    <w:link w:val="29"/>
    <w:qFormat/>
    <w:uiPriority w:val="0"/>
    <w:rPr>
      <w:rFonts w:cs="宋体"/>
      <w:kern w:val="2"/>
      <w:sz w:val="21"/>
    </w:rPr>
  </w:style>
  <w:style w:type="paragraph" w:customStyle="1" w:styleId="45">
    <w:name w:val="6code"/>
    <w:basedOn w:val="1"/>
    <w:qFormat/>
    <w:uiPriority w:val="0"/>
    <w:pPr>
      <w:pBdr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Bdr>
      <w:shd w:val="clear" w:color="auto" w:fill="E7E6E6"/>
    </w:pPr>
    <w:rPr>
      <w:rFonts w:eastAsia="Courier New"/>
      <w:sz w:val="24"/>
    </w:rPr>
  </w:style>
  <w:style w:type="paragraph" w:customStyle="1" w:styleId="46">
    <w:name w:val="coder"/>
    <w:basedOn w:val="1"/>
    <w:link w:val="47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kern w:val="0"/>
      <w:sz w:val="18"/>
      <w:szCs w:val="20"/>
    </w:rPr>
  </w:style>
  <w:style w:type="character" w:customStyle="1" w:styleId="47">
    <w:name w:val="coder Char"/>
    <w:link w:val="46"/>
    <w:qFormat/>
    <w:uiPriority w:val="0"/>
    <w:rPr>
      <w:sz w:val="18"/>
      <w:shd w:val="clear" w:color="auto" w:fill="D9D9D9"/>
    </w:rPr>
  </w:style>
  <w:style w:type="paragraph" w:customStyle="1" w:styleId="48">
    <w:name w:val="列出段落1"/>
    <w:basedOn w:val="1"/>
    <w:qFormat/>
    <w:uiPriority w:val="99"/>
    <w:pPr>
      <w:ind w:firstLine="420" w:firstLineChars="200"/>
    </w:pPr>
  </w:style>
  <w:style w:type="character" w:customStyle="1" w:styleId="49">
    <w:name w:val="pln"/>
    <w:basedOn w:val="20"/>
    <w:qFormat/>
    <w:uiPriority w:val="0"/>
  </w:style>
  <w:style w:type="character" w:customStyle="1" w:styleId="50">
    <w:name w:val="tag"/>
    <w:basedOn w:val="20"/>
    <w:qFormat/>
    <w:uiPriority w:val="0"/>
  </w:style>
  <w:style w:type="character" w:customStyle="1" w:styleId="51">
    <w:name w:val="atn"/>
    <w:basedOn w:val="20"/>
    <w:qFormat/>
    <w:uiPriority w:val="0"/>
  </w:style>
  <w:style w:type="character" w:customStyle="1" w:styleId="52">
    <w:name w:val="pun"/>
    <w:basedOn w:val="20"/>
    <w:qFormat/>
    <w:uiPriority w:val="0"/>
  </w:style>
  <w:style w:type="character" w:customStyle="1" w:styleId="53">
    <w:name w:val="atv"/>
    <w:basedOn w:val="20"/>
    <w:qFormat/>
    <w:uiPriority w:val="0"/>
  </w:style>
  <w:style w:type="character" w:customStyle="1" w:styleId="54">
    <w:name w:val="com"/>
    <w:basedOn w:val="20"/>
    <w:qFormat/>
    <w:uiPriority w:val="0"/>
  </w:style>
  <w:style w:type="character" w:customStyle="1" w:styleId="55">
    <w:name w:val="str"/>
    <w:basedOn w:val="20"/>
    <w:qFormat/>
    <w:uiPriority w:val="0"/>
  </w:style>
  <w:style w:type="character" w:customStyle="1" w:styleId="56">
    <w:name w:val="HTML 预设格式 字符"/>
    <w:link w:val="14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57">
    <w:name w:val="apple-converted-space"/>
    <w:basedOn w:val="20"/>
    <w:qFormat/>
    <w:uiPriority w:val="0"/>
  </w:style>
  <w:style w:type="character" w:customStyle="1" w:styleId="58">
    <w:name w:val="明显强调1"/>
    <w:qFormat/>
    <w:uiPriority w:val="21"/>
    <w:rPr>
      <w:i/>
      <w:iCs/>
      <w:color w:val="5B9BD5"/>
    </w:rPr>
  </w:style>
  <w:style w:type="character" w:customStyle="1" w:styleId="59">
    <w:name w:val="keyword"/>
    <w:basedOn w:val="20"/>
    <w:qFormat/>
    <w:uiPriority w:val="0"/>
  </w:style>
  <w:style w:type="character" w:customStyle="1" w:styleId="60">
    <w:name w:val="special"/>
    <w:basedOn w:val="20"/>
    <w:qFormat/>
    <w:uiPriority w:val="0"/>
  </w:style>
  <w:style w:type="character" w:customStyle="1" w:styleId="61">
    <w:name w:val="comment"/>
    <w:basedOn w:val="20"/>
    <w:qFormat/>
    <w:uiPriority w:val="0"/>
  </w:style>
  <w:style w:type="paragraph" w:customStyle="1" w:styleId="62">
    <w:name w:val="列出段落"/>
    <w:basedOn w:val="1"/>
    <w:qFormat/>
    <w:uiPriority w:val="34"/>
    <w:pPr>
      <w:ind w:firstLine="420" w:firstLineChars="200"/>
    </w:pPr>
  </w:style>
  <w:style w:type="character" w:customStyle="1" w:styleId="63">
    <w:name w:val="number"/>
    <w:basedOn w:val="20"/>
    <w:qFormat/>
    <w:uiPriority w:val="0"/>
  </w:style>
  <w:style w:type="character" w:customStyle="1" w:styleId="64">
    <w:name w:val="string"/>
    <w:basedOn w:val="20"/>
    <w:qFormat/>
    <w:uiPriority w:val="0"/>
  </w:style>
  <w:style w:type="character" w:customStyle="1" w:styleId="65">
    <w:name w:val="preprocessor"/>
    <w:basedOn w:val="20"/>
    <w:qFormat/>
    <w:uiPriority w:val="0"/>
  </w:style>
  <w:style w:type="character" w:customStyle="1" w:styleId="66">
    <w:name w:val="p"/>
    <w:basedOn w:val="20"/>
    <w:qFormat/>
    <w:uiPriority w:val="0"/>
  </w:style>
  <w:style w:type="character" w:customStyle="1" w:styleId="67">
    <w:name w:val="datatypes"/>
    <w:basedOn w:val="20"/>
    <w:qFormat/>
    <w:uiPriority w:val="0"/>
  </w:style>
  <w:style w:type="paragraph" w:customStyle="1" w:styleId="68">
    <w:name w:val="code2"/>
    <w:basedOn w:val="46"/>
    <w:link w:val="69"/>
    <w:qFormat/>
    <w:uiPriority w:val="0"/>
    <w:rPr>
      <w:rFonts w:ascii="Consolas" w:hAnsi="Consolas" w:cs="Consolas"/>
      <w:color w:val="000000"/>
    </w:rPr>
  </w:style>
  <w:style w:type="character" w:customStyle="1" w:styleId="69">
    <w:name w:val="code2 Char"/>
    <w:link w:val="68"/>
    <w:qFormat/>
    <w:uiPriority w:val="0"/>
    <w:rPr>
      <w:rFonts w:ascii="Consolas" w:hAnsi="Consolas" w:cs="Consolas"/>
      <w:color w:val="000000"/>
      <w:sz w:val="18"/>
      <w:shd w:val="clear" w:color="auto" w:fill="D9D9D9"/>
    </w:rPr>
  </w:style>
  <w:style w:type="character" w:customStyle="1" w:styleId="70">
    <w:name w:val="lit"/>
    <w:basedOn w:val="20"/>
    <w:qFormat/>
    <w:uiPriority w:val="0"/>
  </w:style>
  <w:style w:type="character" w:customStyle="1" w:styleId="71">
    <w:name w:val="kwd"/>
    <w:basedOn w:val="20"/>
    <w:uiPriority w:val="0"/>
  </w:style>
  <w:style w:type="character" w:customStyle="1" w:styleId="72">
    <w:name w:val="typ"/>
    <w:basedOn w:val="20"/>
    <w:qFormat/>
    <w:uiPriority w:val="0"/>
  </w:style>
  <w:style w:type="character" w:customStyle="1" w:styleId="73">
    <w:name w:val="未处理的提及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74">
    <w:name w:val="toctoggle"/>
    <w:basedOn w:val="20"/>
    <w:uiPriority w:val="0"/>
  </w:style>
  <w:style w:type="character" w:customStyle="1" w:styleId="75">
    <w:name w:val="tocnumber"/>
    <w:basedOn w:val="20"/>
    <w:qFormat/>
    <w:uiPriority w:val="0"/>
  </w:style>
  <w:style w:type="character" w:customStyle="1" w:styleId="76">
    <w:name w:val="toctext"/>
    <w:basedOn w:val="20"/>
    <w:qFormat/>
    <w:uiPriority w:val="0"/>
  </w:style>
  <w:style w:type="character" w:customStyle="1" w:styleId="77">
    <w:name w:val="mw-headline"/>
    <w:basedOn w:val="20"/>
    <w:uiPriority w:val="0"/>
  </w:style>
  <w:style w:type="character" w:customStyle="1" w:styleId="78">
    <w:name w:val="mw-editsection"/>
    <w:basedOn w:val="20"/>
    <w:qFormat/>
    <w:uiPriority w:val="0"/>
  </w:style>
  <w:style w:type="character" w:customStyle="1" w:styleId="79">
    <w:name w:val="mw-editsection-bracket"/>
    <w:basedOn w:val="20"/>
    <w:qFormat/>
    <w:uiPriority w:val="0"/>
  </w:style>
  <w:style w:type="character" w:styleId="80">
    <w:name w:val="Placeholder Text"/>
    <w:semiHidden/>
    <w:qFormat/>
    <w:uiPriority w:val="99"/>
    <w:rPr>
      <w:color w:val="808080"/>
    </w:rPr>
  </w:style>
  <w:style w:type="character" w:customStyle="1" w:styleId="81">
    <w:name w:val="页脚 字符"/>
    <w:link w:val="12"/>
    <w:qFormat/>
    <w:uiPriority w:val="99"/>
    <w:rPr>
      <w:kern w:val="2"/>
      <w:sz w:val="18"/>
      <w:szCs w:val="18"/>
    </w:rPr>
  </w:style>
  <w:style w:type="paragraph" w:customStyle="1" w:styleId="82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83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17</Pages>
  <Words>5248</Words>
  <Characters>7312</Characters>
  <Lines>60</Lines>
  <Paragraphs>25</Paragraphs>
  <TotalTime>607</TotalTime>
  <ScaleCrop>false</ScaleCrop>
  <LinksUpToDate>false</LinksUpToDate>
  <CharactersWithSpaces>12535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PHP</cp:category>
  <dcterms:created xsi:type="dcterms:W3CDTF">2018-08-14T13:49:00Z</dcterms:created>
  <dc:creator>Administrator</dc:creator>
  <cp:keywords>源代码教育PHP</cp:keywords>
  <cp:lastModifiedBy>Gang Huang</cp:lastModifiedBy>
  <cp:lastPrinted>2018-10-22T00:53:00Z</cp:lastPrinted>
  <dcterms:modified xsi:type="dcterms:W3CDTF">2019-11-05T12:44:05Z</dcterms:modified>
  <dc:subject>源代码教育PHP;</dc:subject>
  <dc:title>课堂笔记模板</dc:title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